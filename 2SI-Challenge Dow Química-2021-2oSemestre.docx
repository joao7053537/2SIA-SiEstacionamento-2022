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059D" w14:textId="3C474D5B" w:rsidR="00904D4D" w:rsidRDefault="00876062" w:rsidP="00350554">
      <w:pPr>
        <w:rPr>
          <w:rFonts w:cs="Arial"/>
          <w:bCs/>
          <w:szCs w:val="24"/>
        </w:rPr>
        <w:sectPr w:rsidR="00904D4D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139A17" wp14:editId="7D47F1A0">
                <wp:simplePos x="0" y="0"/>
                <wp:positionH relativeFrom="column">
                  <wp:posOffset>2577465</wp:posOffset>
                </wp:positionH>
                <wp:positionV relativeFrom="paragraph">
                  <wp:posOffset>1209134</wp:posOffset>
                </wp:positionV>
                <wp:extent cx="3177540" cy="537972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537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82605" w14:textId="6C86D7DC" w:rsidR="0030035C" w:rsidRPr="00876062" w:rsidRDefault="0030035C" w:rsidP="00D31D5A">
                            <w:pPr>
                              <w:jc w:val="center"/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proofErr w:type="spellStart"/>
                            <w:r w:rsidRPr="00876062"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</w:rPr>
                              <w:t>Challenge</w:t>
                            </w:r>
                            <w:proofErr w:type="spellEnd"/>
                            <w:r w:rsidRPr="00876062"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</w:rPr>
                              <w:t xml:space="preserve"> Dow Q</w:t>
                            </w:r>
                            <w:r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</w:rPr>
                              <w:t>uímica</w:t>
                            </w:r>
                          </w:p>
                          <w:p w14:paraId="610631B7" w14:textId="27107223" w:rsidR="0030035C" w:rsidRPr="00876062" w:rsidRDefault="0030035C" w:rsidP="00D31D5A">
                            <w:pPr>
                              <w:jc w:val="center"/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14:paraId="154EEF22" w14:textId="00D67982" w:rsidR="0030035C" w:rsidRPr="001340B6" w:rsidRDefault="00C400C8" w:rsidP="00D31D5A">
                            <w:pPr>
                              <w:jc w:val="center"/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  <w:lang w:val="en-US"/>
                              </w:rPr>
                              <w:t>2021</w:t>
                            </w:r>
                          </w:p>
                          <w:p w14:paraId="281B625A" w14:textId="75F5005A" w:rsidR="0030035C" w:rsidRPr="001340B6" w:rsidRDefault="0030035C" w:rsidP="00D31D5A">
                            <w:pPr>
                              <w:jc w:val="center"/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  <w:lang w:val="en-US"/>
                              </w:rPr>
                            </w:pPr>
                          </w:p>
                          <w:p w14:paraId="531B7E18" w14:textId="77777777" w:rsidR="0030035C" w:rsidRPr="001340B6" w:rsidRDefault="0030035C" w:rsidP="00D31D5A">
                            <w:pPr>
                              <w:jc w:val="center"/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  <w:lang w:val="en-US"/>
                              </w:rPr>
                            </w:pPr>
                          </w:p>
                          <w:p w14:paraId="68BEAAD7" w14:textId="34A23697" w:rsidR="0030035C" w:rsidRPr="001340B6" w:rsidRDefault="0030035C" w:rsidP="00D31D5A">
                            <w:pPr>
                              <w:jc w:val="center"/>
                              <w:rPr>
                                <w:rFonts w:ascii="Gotham HTF Light" w:hAnsi="Gotham HTF Light"/>
                                <w:color w:val="FFFFFF" w:themeColor="background1"/>
                                <w:sz w:val="52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39A17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202.95pt;margin-top:95.2pt;width:250.2pt;height:423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" filled="f" stroked="f" strokeweight=".5pt">
                <v:textbox>
                  <w:txbxContent>
                    <w:p w14:paraId="3DC82605" w14:textId="6C86D7DC" w:rsidR="0030035C" w:rsidRPr="00876062" w:rsidRDefault="0030035C" w:rsidP="00D31D5A">
                      <w:pPr>
                        <w:jc w:val="center"/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</w:rPr>
                      </w:pPr>
                      <w:proofErr w:type="spellStart"/>
                      <w:r w:rsidRPr="00876062"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</w:rPr>
                        <w:t>Challenge</w:t>
                      </w:r>
                      <w:proofErr w:type="spellEnd"/>
                      <w:r w:rsidRPr="00876062"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</w:rPr>
                        <w:t xml:space="preserve"> Dow Q</w:t>
                      </w:r>
                      <w:r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</w:rPr>
                        <w:t>uímica</w:t>
                      </w:r>
                    </w:p>
                    <w:p w14:paraId="610631B7" w14:textId="27107223" w:rsidR="0030035C" w:rsidRPr="00876062" w:rsidRDefault="0030035C" w:rsidP="00D31D5A">
                      <w:pPr>
                        <w:jc w:val="center"/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</w:rPr>
                      </w:pPr>
                    </w:p>
                    <w:p w14:paraId="154EEF22" w14:textId="00D67982" w:rsidR="0030035C" w:rsidRPr="001340B6" w:rsidRDefault="00C400C8" w:rsidP="00D31D5A">
                      <w:pPr>
                        <w:jc w:val="center"/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  <w:lang w:val="en-US"/>
                        </w:rPr>
                        <w:t>2021</w:t>
                      </w:r>
                    </w:p>
                    <w:p w14:paraId="281B625A" w14:textId="75F5005A" w:rsidR="0030035C" w:rsidRPr="001340B6" w:rsidRDefault="0030035C" w:rsidP="00D31D5A">
                      <w:pPr>
                        <w:jc w:val="center"/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  <w:lang w:val="en-US"/>
                        </w:rPr>
                      </w:pPr>
                    </w:p>
                    <w:p w14:paraId="531B7E18" w14:textId="77777777" w:rsidR="0030035C" w:rsidRPr="001340B6" w:rsidRDefault="0030035C" w:rsidP="00D31D5A">
                      <w:pPr>
                        <w:jc w:val="center"/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  <w:lang w:val="en-US"/>
                        </w:rPr>
                      </w:pPr>
                    </w:p>
                    <w:p w14:paraId="68BEAAD7" w14:textId="34A23697" w:rsidR="0030035C" w:rsidRPr="001340B6" w:rsidRDefault="0030035C" w:rsidP="00D31D5A">
                      <w:pPr>
                        <w:jc w:val="center"/>
                        <w:rPr>
                          <w:rFonts w:ascii="Gotham HTF Light" w:hAnsi="Gotham HTF Light"/>
                          <w:color w:val="FFFFFF" w:themeColor="background1"/>
                          <w:sz w:val="52"/>
                          <w:szCs w:val="4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D6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EB67EF" wp14:editId="63AB2C0B">
                <wp:simplePos x="0" y="0"/>
                <wp:positionH relativeFrom="page">
                  <wp:align>right</wp:align>
                </wp:positionH>
                <wp:positionV relativeFrom="paragraph">
                  <wp:posOffset>-891328</wp:posOffset>
                </wp:positionV>
                <wp:extent cx="4859867" cy="10668000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867" cy="106680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56FE" id="Retângulo 9" o:spid="_x0000_s1026" style="position:absolute;margin-left:331.45pt;margin-top:-70.2pt;width:382.65pt;height:840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" fillcolor="#f06" stroked="f" strokeweight="1pt">
                <w10:wrap anchorx="page"/>
              </v:rect>
            </w:pict>
          </mc:Fallback>
        </mc:AlternateContent>
      </w:r>
      <w:r w:rsidR="00007C48" w:rsidRPr="00007C48"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25B3CD1E" wp14:editId="4B898CCB">
            <wp:simplePos x="0" y="0"/>
            <wp:positionH relativeFrom="margin">
              <wp:posOffset>-3844925</wp:posOffset>
            </wp:positionH>
            <wp:positionV relativeFrom="paragraph">
              <wp:posOffset>3185795</wp:posOffset>
            </wp:positionV>
            <wp:extent cx="8187899" cy="1811425"/>
            <wp:effectExtent l="6985" t="0" r="0" b="0"/>
            <wp:wrapNone/>
            <wp:docPr id="4" name="Picture 8" descr="FIAP-NOVO-2014.png">
              <a:extLst xmlns:a="http://schemas.openxmlformats.org/drawingml/2006/main">
                <a:ext uri="{FF2B5EF4-FFF2-40B4-BE49-F238E27FC236}">
                  <a16:creationId xmlns:a16="http://schemas.microsoft.com/office/drawing/2014/main" id="{8D0BA0C4-EBCF-420E-B118-3A7CF5F1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FIAP-NOVO-2014.png">
                      <a:extLst>
                        <a:ext uri="{FF2B5EF4-FFF2-40B4-BE49-F238E27FC236}">
                          <a16:creationId xmlns:a16="http://schemas.microsoft.com/office/drawing/2014/main" id="{8D0BA0C4-EBCF-420E-B118-3A7CF5F1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7899" cy="18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797640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82167" w14:textId="0C04F762" w:rsidR="00085E30" w:rsidRDefault="00085E30">
          <w:pPr>
            <w:pStyle w:val="CabealhodoSumrio"/>
          </w:pPr>
          <w:r>
            <w:t>Sumário</w:t>
          </w:r>
        </w:p>
        <w:p w14:paraId="0DF32414" w14:textId="235F73F5" w:rsidR="0030035C" w:rsidRDefault="0069714B">
          <w:pPr>
            <w:pStyle w:val="Sumrio1"/>
            <w:tabs>
              <w:tab w:val="left" w:pos="352"/>
              <w:tab w:val="righ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3287303" w:history="1">
            <w:r w:rsidR="0030035C" w:rsidRPr="00265D44">
              <w:rPr>
                <w:rStyle w:val="Hyperlink"/>
                <w:noProof/>
              </w:rPr>
              <w:t>1</w:t>
            </w:r>
            <w:r w:rsidR="0030035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Projeto</w:t>
            </w:r>
            <w:r w:rsidR="0030035C">
              <w:rPr>
                <w:noProof/>
                <w:webHidden/>
              </w:rPr>
              <w:tab/>
            </w:r>
            <w:r w:rsidR="0030035C">
              <w:rPr>
                <w:noProof/>
                <w:webHidden/>
              </w:rPr>
              <w:fldChar w:fldCharType="begin"/>
            </w:r>
            <w:r w:rsidR="0030035C">
              <w:rPr>
                <w:noProof/>
                <w:webHidden/>
              </w:rPr>
              <w:instrText xml:space="preserve"> PAGEREF _Toc43287303 \h </w:instrText>
            </w:r>
            <w:r w:rsidR="0030035C">
              <w:rPr>
                <w:noProof/>
                <w:webHidden/>
              </w:rPr>
            </w:r>
            <w:r w:rsidR="0030035C">
              <w:rPr>
                <w:noProof/>
                <w:webHidden/>
              </w:rPr>
              <w:fldChar w:fldCharType="separate"/>
            </w:r>
            <w:r w:rsidR="0030035C">
              <w:rPr>
                <w:noProof/>
                <w:webHidden/>
              </w:rPr>
              <w:t>3</w:t>
            </w:r>
            <w:r w:rsidR="0030035C">
              <w:rPr>
                <w:noProof/>
                <w:webHidden/>
              </w:rPr>
              <w:fldChar w:fldCharType="end"/>
            </w:r>
          </w:hyperlink>
        </w:p>
        <w:p w14:paraId="43BBC757" w14:textId="6A3EE9CE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04" w:history="1">
            <w:r w:rsidR="0030035C" w:rsidRPr="00265D44">
              <w:rPr>
                <w:rStyle w:val="Hyperlink"/>
                <w:noProof/>
              </w:rPr>
              <w:t>1.1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Tema do projeto</w:t>
            </w:r>
            <w:r w:rsidR="0030035C">
              <w:rPr>
                <w:noProof/>
                <w:webHidden/>
              </w:rPr>
              <w:tab/>
              <w:t>3</w:t>
            </w:r>
          </w:hyperlink>
        </w:p>
        <w:p w14:paraId="15DB37AA" w14:textId="1122543B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05" w:history="1">
            <w:r w:rsidR="0030035C" w:rsidRPr="00265D44">
              <w:rPr>
                <w:rStyle w:val="Hyperlink"/>
                <w:noProof/>
              </w:rPr>
              <w:t>1.2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Descrição</w:t>
            </w:r>
            <w:r w:rsidR="0030035C">
              <w:rPr>
                <w:noProof/>
                <w:webHidden/>
              </w:rPr>
              <w:tab/>
              <w:t>3</w:t>
            </w:r>
          </w:hyperlink>
        </w:p>
        <w:p w14:paraId="15F32D2F" w14:textId="799DD03A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06" w:history="1">
            <w:r w:rsidR="0030035C" w:rsidRPr="00265D44">
              <w:rPr>
                <w:rStyle w:val="Hyperlink"/>
                <w:noProof/>
              </w:rPr>
              <w:t>1.3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Turmas</w:t>
            </w:r>
            <w:r w:rsidR="0030035C">
              <w:rPr>
                <w:noProof/>
                <w:webHidden/>
              </w:rPr>
              <w:tab/>
              <w:t>3</w:t>
            </w:r>
          </w:hyperlink>
        </w:p>
        <w:p w14:paraId="2D190EEF" w14:textId="501AF7B1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07" w:history="1">
            <w:r w:rsidR="0030035C" w:rsidRPr="00265D44">
              <w:rPr>
                <w:rStyle w:val="Hyperlink"/>
                <w:noProof/>
              </w:rPr>
              <w:t>1.4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Entrega</w:t>
            </w:r>
            <w:r w:rsidR="0030035C">
              <w:rPr>
                <w:noProof/>
                <w:webHidden/>
              </w:rPr>
              <w:tab/>
              <w:t>3</w:t>
            </w:r>
          </w:hyperlink>
        </w:p>
        <w:p w14:paraId="355EBCC5" w14:textId="0E060D7A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08" w:history="1">
            <w:r w:rsidR="0030035C" w:rsidRPr="00265D44">
              <w:rPr>
                <w:rStyle w:val="Hyperlink"/>
                <w:noProof/>
              </w:rPr>
              <w:t>1.5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Formação das Equipes</w:t>
            </w:r>
            <w:r w:rsidR="0030035C">
              <w:rPr>
                <w:noProof/>
                <w:webHidden/>
              </w:rPr>
              <w:tab/>
              <w:t>3</w:t>
            </w:r>
          </w:hyperlink>
        </w:p>
        <w:p w14:paraId="0E7C9228" w14:textId="1D5C57B9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09" w:history="1">
            <w:r w:rsidR="0030035C" w:rsidRPr="00265D44">
              <w:rPr>
                <w:rStyle w:val="Hyperlink"/>
                <w:noProof/>
              </w:rPr>
              <w:t>1.6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Local da Entrega</w:t>
            </w:r>
            <w:r w:rsidR="0030035C">
              <w:rPr>
                <w:noProof/>
                <w:webHidden/>
              </w:rPr>
              <w:tab/>
              <w:t>3</w:t>
            </w:r>
          </w:hyperlink>
        </w:p>
        <w:p w14:paraId="5BFFD209" w14:textId="24736306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10" w:history="1">
            <w:r w:rsidR="0030035C" w:rsidRPr="00265D44">
              <w:rPr>
                <w:rStyle w:val="Hyperlink"/>
                <w:noProof/>
              </w:rPr>
              <w:t>1.7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Horários</w:t>
            </w:r>
            <w:r w:rsidR="0030035C">
              <w:rPr>
                <w:noProof/>
                <w:webHidden/>
              </w:rPr>
              <w:tab/>
              <w:t>3</w:t>
            </w:r>
          </w:hyperlink>
        </w:p>
        <w:p w14:paraId="00298461" w14:textId="1BB23EDB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11" w:history="1">
            <w:r w:rsidR="0030035C" w:rsidRPr="00265D44">
              <w:rPr>
                <w:rStyle w:val="Hyperlink"/>
                <w:noProof/>
              </w:rPr>
              <w:t>1.8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Composição da média</w:t>
            </w:r>
            <w:r w:rsidR="0030035C">
              <w:rPr>
                <w:noProof/>
                <w:webHidden/>
              </w:rPr>
              <w:tab/>
              <w:t>4</w:t>
            </w:r>
          </w:hyperlink>
        </w:p>
        <w:p w14:paraId="53C8404C" w14:textId="4BE5C90B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12" w:history="1">
            <w:r w:rsidR="0030035C" w:rsidRPr="00265D44">
              <w:rPr>
                <w:rStyle w:val="Hyperlink"/>
                <w:noProof/>
              </w:rPr>
              <w:t>1.9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Entrega a todos os professores</w:t>
            </w:r>
            <w:r w:rsidR="0030035C">
              <w:rPr>
                <w:noProof/>
                <w:webHidden/>
              </w:rPr>
              <w:tab/>
              <w:t>4</w:t>
            </w:r>
          </w:hyperlink>
        </w:p>
        <w:p w14:paraId="44579341" w14:textId="7EDD69FC" w:rsidR="0030035C" w:rsidRDefault="0069714B">
          <w:pPr>
            <w:pStyle w:val="Sumrio2"/>
            <w:tabs>
              <w:tab w:val="left" w:pos="633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13" w:history="1">
            <w:r w:rsidR="0030035C" w:rsidRPr="00265D44">
              <w:rPr>
                <w:rStyle w:val="Hyperlink"/>
                <w:noProof/>
              </w:rPr>
              <w:t>1.10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Entrega específicas para cada disciplina</w:t>
            </w:r>
            <w:r w:rsidR="0030035C">
              <w:rPr>
                <w:noProof/>
                <w:webHidden/>
              </w:rPr>
              <w:tab/>
              <w:t>4</w:t>
            </w:r>
          </w:hyperlink>
        </w:p>
        <w:p w14:paraId="6EB8FF33" w14:textId="5E4440A2" w:rsidR="0030035C" w:rsidRDefault="0069714B">
          <w:pPr>
            <w:pStyle w:val="Sumrio1"/>
            <w:tabs>
              <w:tab w:val="left" w:pos="352"/>
              <w:tab w:val="righ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3287314" w:history="1">
            <w:r w:rsidR="0030035C" w:rsidRPr="00265D44">
              <w:rPr>
                <w:rStyle w:val="Hyperlink"/>
                <w:noProof/>
              </w:rPr>
              <w:t>2</w:t>
            </w:r>
            <w:r w:rsidR="0030035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Engenharia de Software</w:t>
            </w:r>
            <w:r w:rsidR="0030035C">
              <w:rPr>
                <w:noProof/>
                <w:webHidden/>
              </w:rPr>
              <w:tab/>
              <w:t>5</w:t>
            </w:r>
          </w:hyperlink>
        </w:p>
        <w:p w14:paraId="4A233885" w14:textId="0345065E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15" w:history="1">
            <w:r w:rsidR="0030035C" w:rsidRPr="00265D44">
              <w:rPr>
                <w:rStyle w:val="Hyperlink"/>
                <w:rFonts w:ascii="Calibri" w:eastAsia="Calibri" w:hAnsi="Calibri" w:cs="Calibri"/>
                <w:noProof/>
              </w:rPr>
              <w:t>2.1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Entrega.</w:t>
            </w:r>
            <w:r w:rsidR="0030035C">
              <w:rPr>
                <w:noProof/>
                <w:webHidden/>
              </w:rPr>
              <w:tab/>
              <w:t>5</w:t>
            </w:r>
          </w:hyperlink>
        </w:p>
        <w:p w14:paraId="443C1CDC" w14:textId="48833924" w:rsidR="0030035C" w:rsidRDefault="0069714B">
          <w:pPr>
            <w:pStyle w:val="Sumrio1"/>
            <w:tabs>
              <w:tab w:val="left" w:pos="352"/>
              <w:tab w:val="righ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3287316" w:history="1">
            <w:r w:rsidR="0030035C" w:rsidRPr="00265D44">
              <w:rPr>
                <w:rStyle w:val="Hyperlink"/>
                <w:noProof/>
                <w:lang w:val="en-US"/>
              </w:rPr>
              <w:t>3</w:t>
            </w:r>
            <w:r w:rsidR="0030035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  <w:lang w:val="en-US"/>
              </w:rPr>
              <w:t>Códigos de Alta Performance</w:t>
            </w:r>
            <w:r w:rsidR="0030035C">
              <w:rPr>
                <w:noProof/>
                <w:webHidden/>
              </w:rPr>
              <w:tab/>
              <w:t>6</w:t>
            </w:r>
          </w:hyperlink>
        </w:p>
        <w:p w14:paraId="512BF5E5" w14:textId="43987D1D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17" w:history="1">
            <w:r w:rsidR="0030035C" w:rsidRPr="00265D44">
              <w:rPr>
                <w:rStyle w:val="Hyperlink"/>
                <w:noProof/>
              </w:rPr>
              <w:t>3.1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rFonts w:ascii="Arial" w:eastAsia="Arial" w:hAnsi="Arial" w:cs="Arial"/>
                <w:noProof/>
              </w:rPr>
              <w:t>Entrega</w:t>
            </w:r>
            <w:r w:rsidR="0030035C">
              <w:rPr>
                <w:noProof/>
                <w:webHidden/>
              </w:rPr>
              <w:tab/>
              <w:t>6</w:t>
            </w:r>
          </w:hyperlink>
        </w:p>
        <w:p w14:paraId="1E852118" w14:textId="227AC019" w:rsidR="0030035C" w:rsidRDefault="0069714B">
          <w:pPr>
            <w:pStyle w:val="Sumrio1"/>
            <w:tabs>
              <w:tab w:val="left" w:pos="352"/>
              <w:tab w:val="righ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3287318" w:history="1">
            <w:r w:rsidR="0030035C" w:rsidRPr="00265D44">
              <w:rPr>
                <w:rStyle w:val="Hyperlink"/>
                <w:noProof/>
              </w:rPr>
              <w:t>4</w:t>
            </w:r>
            <w:r w:rsidR="0030035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Networking Fundamentals and Security</w:t>
            </w:r>
            <w:r w:rsidR="0030035C">
              <w:rPr>
                <w:noProof/>
                <w:webHidden/>
              </w:rPr>
              <w:tab/>
              <w:t>7</w:t>
            </w:r>
          </w:hyperlink>
        </w:p>
        <w:p w14:paraId="74535375" w14:textId="770063FB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19" w:history="1">
            <w:r w:rsidR="0030035C" w:rsidRPr="00265D44">
              <w:rPr>
                <w:rStyle w:val="Hyperlink"/>
                <w:noProof/>
              </w:rPr>
              <w:t>4.1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rFonts w:ascii="Calibri Light" w:eastAsia="Calibri Light" w:hAnsi="Calibri Light" w:cs="Calibri Light"/>
                <w:noProof/>
              </w:rPr>
              <w:t>Entrega</w:t>
            </w:r>
            <w:r w:rsidR="0030035C">
              <w:rPr>
                <w:noProof/>
                <w:webHidden/>
              </w:rPr>
              <w:tab/>
              <w:t>7</w:t>
            </w:r>
          </w:hyperlink>
        </w:p>
        <w:p w14:paraId="3BB5A31E" w14:textId="07792CAD" w:rsidR="0030035C" w:rsidRDefault="0069714B">
          <w:pPr>
            <w:pStyle w:val="Sumrio1"/>
            <w:tabs>
              <w:tab w:val="left" w:pos="352"/>
              <w:tab w:val="righ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3287320" w:history="1">
            <w:r w:rsidR="0030035C" w:rsidRPr="00265D44">
              <w:rPr>
                <w:rStyle w:val="Hyperlink"/>
                <w:noProof/>
              </w:rPr>
              <w:t>5</w:t>
            </w:r>
            <w:r w:rsidR="0030035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GESTÃO CORPORATIVA COM TI</w:t>
            </w:r>
            <w:r w:rsidR="0030035C">
              <w:rPr>
                <w:noProof/>
                <w:webHidden/>
              </w:rPr>
              <w:tab/>
              <w:t>8</w:t>
            </w:r>
          </w:hyperlink>
        </w:p>
        <w:p w14:paraId="423F9A3A" w14:textId="3A820F27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21" w:history="1">
            <w:r w:rsidR="0030035C" w:rsidRPr="00265D44">
              <w:rPr>
                <w:rStyle w:val="Hyperlink"/>
                <w:noProof/>
              </w:rPr>
              <w:t>5.1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rFonts w:ascii="Calibri Light" w:eastAsia="Calibri Light" w:hAnsi="Calibri Light" w:cs="Calibri Light"/>
                <w:noProof/>
              </w:rPr>
              <w:t>Entrega</w:t>
            </w:r>
            <w:r w:rsidR="0030035C">
              <w:rPr>
                <w:noProof/>
                <w:webHidden/>
              </w:rPr>
              <w:tab/>
              <w:t>8</w:t>
            </w:r>
          </w:hyperlink>
        </w:p>
        <w:p w14:paraId="1D0C853B" w14:textId="49984ADC" w:rsidR="0030035C" w:rsidRDefault="0069714B">
          <w:pPr>
            <w:pStyle w:val="Sumrio1"/>
            <w:tabs>
              <w:tab w:val="left" w:pos="352"/>
              <w:tab w:val="righ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3287322" w:history="1">
            <w:r w:rsidR="0030035C" w:rsidRPr="00265D44">
              <w:rPr>
                <w:rStyle w:val="Hyperlink"/>
                <w:noProof/>
              </w:rPr>
              <w:t>6</w:t>
            </w:r>
            <w:r w:rsidR="0030035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ESTATÍSTICA PARA SOLUÇÕES EM TI</w:t>
            </w:r>
            <w:r w:rsidR="0030035C">
              <w:rPr>
                <w:noProof/>
                <w:webHidden/>
              </w:rPr>
              <w:tab/>
              <w:t>9</w:t>
            </w:r>
          </w:hyperlink>
        </w:p>
        <w:p w14:paraId="045FD9F7" w14:textId="0FD3B6B6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23" w:history="1">
            <w:r w:rsidR="0030035C" w:rsidRPr="00265D44">
              <w:rPr>
                <w:rStyle w:val="Hyperlink"/>
                <w:noProof/>
              </w:rPr>
              <w:t>6.1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Entrega  1</w:t>
            </w:r>
            <w:r w:rsidR="0030035C">
              <w:rPr>
                <w:noProof/>
                <w:webHidden/>
              </w:rPr>
              <w:tab/>
              <w:t>9</w:t>
            </w:r>
          </w:hyperlink>
        </w:p>
        <w:p w14:paraId="6C398EAD" w14:textId="045C6C86" w:rsidR="0030035C" w:rsidRDefault="0069714B">
          <w:pPr>
            <w:pStyle w:val="Sumrio1"/>
            <w:tabs>
              <w:tab w:val="left" w:pos="352"/>
              <w:tab w:val="righ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3287324" w:history="1">
            <w:r w:rsidR="0030035C" w:rsidRPr="00265D44">
              <w:rPr>
                <w:rStyle w:val="Hyperlink"/>
                <w:noProof/>
              </w:rPr>
              <w:t>7</w:t>
            </w:r>
            <w:r w:rsidR="0030035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Design e Desenvolvimento de Bancos de Dados</w:t>
            </w:r>
            <w:r w:rsidR="0030035C">
              <w:rPr>
                <w:noProof/>
                <w:webHidden/>
              </w:rPr>
              <w:tab/>
              <w:t>10</w:t>
            </w:r>
          </w:hyperlink>
        </w:p>
        <w:p w14:paraId="77237AA8" w14:textId="125C85F7" w:rsidR="0030035C" w:rsidRDefault="0069714B">
          <w:pPr>
            <w:pStyle w:val="Sumrio1"/>
            <w:tabs>
              <w:tab w:val="left" w:pos="352"/>
              <w:tab w:val="righ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3287325" w:history="1">
            <w:r w:rsidR="0030035C" w:rsidRPr="00265D44">
              <w:rPr>
                <w:rStyle w:val="Hyperlink"/>
                <w:noProof/>
              </w:rPr>
              <w:t>8</w:t>
            </w:r>
            <w:r w:rsidR="0030035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Programação Orientada a Objetos</w:t>
            </w:r>
            <w:r w:rsidR="0030035C">
              <w:rPr>
                <w:noProof/>
                <w:webHidden/>
              </w:rPr>
              <w:tab/>
              <w:t>11</w:t>
            </w:r>
          </w:hyperlink>
        </w:p>
        <w:p w14:paraId="272569F5" w14:textId="350ADA38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26" w:history="1">
            <w:r w:rsidR="0030035C" w:rsidRPr="00265D44">
              <w:rPr>
                <w:rStyle w:val="Hyperlink"/>
                <w:noProof/>
              </w:rPr>
              <w:t>8.1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Entrega</w:t>
            </w:r>
            <w:r w:rsidR="0030035C">
              <w:rPr>
                <w:noProof/>
                <w:webHidden/>
              </w:rPr>
              <w:tab/>
              <w:t>11</w:t>
            </w:r>
          </w:hyperlink>
        </w:p>
        <w:p w14:paraId="615E9745" w14:textId="38FA68B8" w:rsidR="0030035C" w:rsidRDefault="0069714B">
          <w:pPr>
            <w:pStyle w:val="Sumrio1"/>
            <w:tabs>
              <w:tab w:val="left" w:pos="352"/>
              <w:tab w:val="righ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43287327" w:history="1">
            <w:r w:rsidR="0030035C" w:rsidRPr="00265D44">
              <w:rPr>
                <w:rStyle w:val="Hyperlink"/>
                <w:noProof/>
              </w:rPr>
              <w:t>9</w:t>
            </w:r>
            <w:r w:rsidR="0030035C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Vídeo Pitch</w:t>
            </w:r>
            <w:r w:rsidR="0030035C">
              <w:rPr>
                <w:noProof/>
                <w:webHidden/>
              </w:rPr>
              <w:tab/>
              <w:t>12</w:t>
            </w:r>
          </w:hyperlink>
        </w:p>
        <w:p w14:paraId="04DE25E9" w14:textId="1CB679B7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28" w:history="1">
            <w:r w:rsidR="0030035C" w:rsidRPr="00265D44">
              <w:rPr>
                <w:rStyle w:val="Hyperlink"/>
                <w:noProof/>
              </w:rPr>
              <w:t>9.1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Entrega</w:t>
            </w:r>
            <w:r w:rsidR="0030035C">
              <w:rPr>
                <w:noProof/>
                <w:webHidden/>
              </w:rPr>
              <w:tab/>
              <w:t>12</w:t>
            </w:r>
          </w:hyperlink>
        </w:p>
        <w:p w14:paraId="59610813" w14:textId="409CDD11" w:rsidR="0030035C" w:rsidRDefault="0069714B">
          <w:pPr>
            <w:pStyle w:val="Sumrio2"/>
            <w:tabs>
              <w:tab w:val="left" w:pos="522"/>
              <w:tab w:val="righ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pt-BR"/>
            </w:rPr>
          </w:pPr>
          <w:hyperlink w:anchor="_Toc43287329" w:history="1">
            <w:r w:rsidR="0030035C" w:rsidRPr="00265D44">
              <w:rPr>
                <w:rStyle w:val="Hyperlink"/>
                <w:noProof/>
              </w:rPr>
              <w:t>9.2</w:t>
            </w:r>
            <w:r w:rsidR="0030035C">
              <w:rPr>
                <w:rFonts w:eastAsiaTheme="minorEastAsia" w:cstheme="minorBidi"/>
                <w:b w:val="0"/>
                <w:bCs w:val="0"/>
                <w:smallCaps w:val="0"/>
                <w:noProof/>
                <w:sz w:val="24"/>
                <w:szCs w:val="24"/>
                <w:lang w:eastAsia="pt-BR"/>
              </w:rPr>
              <w:tab/>
            </w:r>
            <w:r w:rsidR="0030035C" w:rsidRPr="00265D44">
              <w:rPr>
                <w:rStyle w:val="Hyperlink"/>
                <w:noProof/>
              </w:rPr>
              <w:t>Professores responsáveis</w:t>
            </w:r>
            <w:r w:rsidR="0030035C">
              <w:rPr>
                <w:noProof/>
                <w:webHidden/>
              </w:rPr>
              <w:tab/>
              <w:t>14</w:t>
            </w:r>
          </w:hyperlink>
        </w:p>
        <w:p w14:paraId="37966474" w14:textId="7A7FB616" w:rsidR="00085E30" w:rsidRDefault="0069714B"/>
      </w:sdtContent>
    </w:sdt>
    <w:p w14:paraId="1CAB4EC0" w14:textId="77777777" w:rsidR="00296D01" w:rsidRDefault="00296D01">
      <w:pPr>
        <w:spacing w:line="259" w:lineRule="auto"/>
        <w:jc w:val="left"/>
        <w:rPr>
          <w:rFonts w:cs="Arial"/>
          <w:bCs/>
          <w:szCs w:val="24"/>
        </w:rPr>
      </w:pPr>
      <w:r>
        <w:rPr>
          <w:rFonts w:cs="Arial"/>
          <w:bCs/>
          <w:szCs w:val="24"/>
        </w:rPr>
        <w:br w:type="page"/>
      </w:r>
    </w:p>
    <w:p w14:paraId="7F6FDACC" w14:textId="365C52A6" w:rsidR="00BA4381" w:rsidRDefault="008C632C" w:rsidP="00BA4381">
      <w:pPr>
        <w:pStyle w:val="Ttulo1"/>
      </w:pPr>
      <w:bookmarkStart w:id="0" w:name="_Toc43287303"/>
      <w:r>
        <w:lastRenderedPageBreak/>
        <w:t>Projeto</w:t>
      </w:r>
      <w:bookmarkEnd w:id="0"/>
    </w:p>
    <w:p w14:paraId="65014590" w14:textId="753F5453" w:rsidR="00BA4381" w:rsidRDefault="002415CB" w:rsidP="00616BF6">
      <w:pPr>
        <w:pStyle w:val="Ttulo2"/>
      </w:pPr>
      <w:bookmarkStart w:id="1" w:name="_Toc43287304"/>
      <w:r>
        <w:t>Tema</w:t>
      </w:r>
      <w:r w:rsidR="00BA4381">
        <w:t xml:space="preserve"> do projeto</w:t>
      </w:r>
      <w:bookmarkEnd w:id="1"/>
      <w:r w:rsidR="72202651">
        <w:t xml:space="preserve"> </w:t>
      </w:r>
    </w:p>
    <w:p w14:paraId="3BF2791D" w14:textId="7DD6F6FD" w:rsidR="00876062" w:rsidRDefault="00876062" w:rsidP="00876062">
      <w:pPr>
        <w:rPr>
          <w:rFonts w:eastAsia="Arial" w:cs="Arial"/>
        </w:rPr>
      </w:pPr>
      <w:r w:rsidRPr="00876062">
        <w:rPr>
          <w:rFonts w:eastAsia="Arial" w:cs="Arial"/>
        </w:rPr>
        <w:t>Solução para apoio aos deficientes auditivos e visuais no ambiente de trabalho</w:t>
      </w:r>
      <w:r>
        <w:rPr>
          <w:rFonts w:eastAsia="Arial" w:cs="Arial"/>
        </w:rPr>
        <w:t>.</w:t>
      </w:r>
    </w:p>
    <w:p w14:paraId="3ACE46C4" w14:textId="44BC8444" w:rsidR="00846555" w:rsidRDefault="00846555" w:rsidP="00876062">
      <w:pPr>
        <w:rPr>
          <w:rFonts w:eastAsia="Arial" w:cs="Arial"/>
        </w:rPr>
      </w:pPr>
      <w:r>
        <w:rPr>
          <w:rFonts w:eastAsia="Arial" w:cs="Arial"/>
        </w:rPr>
        <w:t xml:space="preserve">O material de </w:t>
      </w:r>
      <w:proofErr w:type="spellStart"/>
      <w:r>
        <w:rPr>
          <w:rFonts w:eastAsia="Arial" w:cs="Arial"/>
        </w:rPr>
        <w:t>Kickoff</w:t>
      </w:r>
      <w:proofErr w:type="spellEnd"/>
      <w:r>
        <w:rPr>
          <w:rFonts w:eastAsia="Arial" w:cs="Arial"/>
        </w:rPr>
        <w:t xml:space="preserve"> do projeto está publicado no link:</w:t>
      </w:r>
    </w:p>
    <w:p w14:paraId="0F2B02AB" w14:textId="645EB719" w:rsidR="00846555" w:rsidRDefault="0069714B" w:rsidP="00876062">
      <w:hyperlink r:id="rId13" w:tgtFrame="_blank" w:history="1">
        <w:r w:rsidR="00846555">
          <w:rPr>
            <w:rStyle w:val="Hyperlink"/>
            <w:rFonts w:ascii="Calibri" w:hAnsi="Calibri" w:cs="Calibri"/>
            <w:color w:val="0563C1"/>
            <w:bdr w:val="none" w:sz="0" w:space="0" w:color="auto" w:frame="1"/>
            <w:shd w:val="clear" w:color="auto" w:fill="FFFFFF"/>
          </w:rPr>
          <w:t>https://teams.microsoft.com/l/file/12BECC23-3907-4CAB-8C3C-C00C83BA1181?tenantId=11dbbfe2-89b8-4549-be10-cec364e59551&amp;fileType=pptx&amp;objectUrl=https%3A%2F%2Ffiapcom.sharepoint.com%2Fsites%2FChallengeDowQumica2021Noite%2FDocumentos%20Compartilhados%2FGeneral%2F2021_DESAFIO_FIAP_DOW.pptx&amp;baseUrl=https%3A%2F%2Ffiapcom.sharepoint.com%2Fsites%2FChallengeDowQumica2021Noite&amp;serviceName=teams&amp;threadId=19:8d623ec1c7ab44868bc852980d6a0aea@thread.tacv2&amp;groupId=b1dcc652-1682-4ee9-8743-22526a4b670a</w:t>
        </w:r>
      </w:hyperlink>
    </w:p>
    <w:p w14:paraId="44E9C709" w14:textId="5BF60D2D" w:rsidR="00876062" w:rsidRDefault="00846555" w:rsidP="00876062">
      <w:pPr>
        <w:spacing w:after="0" w:line="240" w:lineRule="auto"/>
        <w:jc w:val="left"/>
        <w:rPr>
          <w:rFonts w:eastAsia="Arial" w:cs="Arial"/>
        </w:rPr>
      </w:pPr>
      <w:r>
        <w:rPr>
          <w:rFonts w:eastAsia="Arial" w:cs="Arial"/>
        </w:rPr>
        <w:t xml:space="preserve">O vídeo do </w:t>
      </w:r>
      <w:proofErr w:type="spellStart"/>
      <w:r>
        <w:rPr>
          <w:rFonts w:eastAsia="Arial" w:cs="Arial"/>
        </w:rPr>
        <w:t>Kick</w:t>
      </w:r>
      <w:proofErr w:type="spellEnd"/>
      <w:r>
        <w:rPr>
          <w:rFonts w:eastAsia="Arial" w:cs="Arial"/>
        </w:rPr>
        <w:t xml:space="preserve"> off está na Equipe </w:t>
      </w:r>
      <w:proofErr w:type="spellStart"/>
      <w:r>
        <w:rPr>
          <w:rFonts w:eastAsia="Arial" w:cs="Arial"/>
        </w:rPr>
        <w:t>Challenge</w:t>
      </w:r>
      <w:proofErr w:type="spellEnd"/>
      <w:r>
        <w:rPr>
          <w:rFonts w:eastAsia="Arial" w:cs="Arial"/>
        </w:rPr>
        <w:t>, no TEAMS</w:t>
      </w:r>
    </w:p>
    <w:p w14:paraId="09645430" w14:textId="77777777" w:rsidR="00846555" w:rsidRPr="00876062" w:rsidRDefault="00846555" w:rsidP="00876062">
      <w:pPr>
        <w:spacing w:after="0" w:line="240" w:lineRule="auto"/>
        <w:jc w:val="left"/>
        <w:rPr>
          <w:rFonts w:eastAsia="Arial" w:cs="Arial"/>
        </w:rPr>
      </w:pPr>
    </w:p>
    <w:p w14:paraId="695C27BB" w14:textId="1DB47B5B" w:rsidR="5D2E2AD4" w:rsidRDefault="00876062" w:rsidP="7BFCFB8F">
      <w:pPr>
        <w:pStyle w:val="Ttulo2"/>
      </w:pPr>
      <w:bookmarkStart w:id="2" w:name="_Toc43287305"/>
      <w:r>
        <w:t>Descrição</w:t>
      </w:r>
      <w:bookmarkEnd w:id="2"/>
    </w:p>
    <w:p w14:paraId="2AC59662" w14:textId="399B42EB" w:rsidR="00876062" w:rsidRPr="00876062" w:rsidRDefault="00660255" w:rsidP="00876062">
      <w:pPr>
        <w:rPr>
          <w:rFonts w:eastAsia="Arial"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>O projeto da Dow Química envolve o desenvolvimento de soluções relacionadas a TI - a solução proposta pela </w:t>
      </w:r>
      <w:proofErr w:type="gramStart"/>
      <w:r>
        <w:rPr>
          <w:rStyle w:val="normaltextrun"/>
          <w:rFonts w:cs="Arial"/>
          <w:color w:val="000000"/>
          <w:shd w:val="clear" w:color="auto" w:fill="FFFFFF"/>
        </w:rPr>
        <w:t>equipe  pode</w:t>
      </w:r>
      <w:proofErr w:type="gramEnd"/>
      <w:r>
        <w:rPr>
          <w:rStyle w:val="normaltextrun"/>
          <w:rFonts w:cs="Arial"/>
          <w:color w:val="000000"/>
          <w:shd w:val="clear" w:color="auto" w:fill="FFFFFF"/>
        </w:rPr>
        <w:t> envolver uma criação ou adaptação de processos para melhorar o ambiente de trabalho para os deficientes auditivos ou visuais. A solução da equipe poderá ser desenvolvida na totalidade pelos alunos com ou sem integração com soluções de terceiros, </w:t>
      </w:r>
      <w:proofErr w:type="spellStart"/>
      <w:r>
        <w:rPr>
          <w:rStyle w:val="normaltextrun"/>
          <w:rFonts w:cs="Arial"/>
          <w:color w:val="000000"/>
          <w:shd w:val="clear" w:color="auto" w:fill="FFFFFF"/>
        </w:rPr>
        <w:t>micro-serviços</w:t>
      </w:r>
      <w:proofErr w:type="spellEnd"/>
      <w:r>
        <w:rPr>
          <w:rStyle w:val="normaltextrun"/>
          <w:rFonts w:cs="Arial"/>
          <w:color w:val="000000"/>
          <w:shd w:val="clear" w:color="auto" w:fill="FFFFFF"/>
        </w:rPr>
        <w:t>, APIs, </w:t>
      </w:r>
      <w:proofErr w:type="gramStart"/>
      <w:r>
        <w:rPr>
          <w:rStyle w:val="normaltextrun"/>
          <w:rFonts w:cs="Arial"/>
          <w:color w:val="000000"/>
          <w:shd w:val="clear" w:color="auto" w:fill="FFFFFF"/>
        </w:rPr>
        <w:t>Em</w:t>
      </w:r>
      <w:proofErr w:type="gramEnd"/>
      <w:r>
        <w:rPr>
          <w:rStyle w:val="normaltextrun"/>
          <w:rFonts w:cs="Arial"/>
          <w:color w:val="000000"/>
          <w:shd w:val="clear" w:color="auto" w:fill="FFFFFF"/>
        </w:rPr>
        <w:t> resumo, a criatividade e o desenvolvimento de soluções para a melhora e apoio no ambiente de trabalho para essas pessoas com necessidades especiais estão nas mãos da equipe</w:t>
      </w:r>
      <w:r w:rsidR="00876062" w:rsidRPr="00A118D8">
        <w:rPr>
          <w:rFonts w:eastAsia="Arial" w:cs="Arial"/>
        </w:rPr>
        <w:t>.</w:t>
      </w:r>
    </w:p>
    <w:p w14:paraId="15663F22" w14:textId="17D8206B" w:rsidR="00D40FF1" w:rsidRDefault="00D40FF1" w:rsidP="00616BF6">
      <w:pPr>
        <w:pStyle w:val="Ttulo2"/>
      </w:pPr>
      <w:bookmarkStart w:id="3" w:name="_Toc43287306"/>
      <w:r>
        <w:t>Turma</w:t>
      </w:r>
      <w:r w:rsidR="7DA6A693">
        <w:t>s</w:t>
      </w:r>
      <w:bookmarkEnd w:id="3"/>
    </w:p>
    <w:p w14:paraId="6BB1180D" w14:textId="03BB0566" w:rsidR="00616BF6" w:rsidRDefault="5D7190AA" w:rsidP="00616BF6">
      <w:r>
        <w:t>2</w:t>
      </w:r>
      <w:r w:rsidR="0BF14323">
        <w:t>SI</w:t>
      </w:r>
    </w:p>
    <w:p w14:paraId="19D605ED" w14:textId="0719EC22" w:rsidR="4D4A5700" w:rsidRDefault="4D4A5700" w:rsidP="0E48987C">
      <w:pPr>
        <w:pStyle w:val="Ttulo2"/>
      </w:pPr>
      <w:bookmarkStart w:id="4" w:name="_Toc43287307"/>
      <w:r>
        <w:t>Entrega</w:t>
      </w:r>
      <w:bookmarkEnd w:id="4"/>
      <w:r w:rsidR="002453F7">
        <w:t>s gerais do segundo semestre para avaliação pelo parceiro DOW</w:t>
      </w:r>
    </w:p>
    <w:p w14:paraId="4FC4587F" w14:textId="7A02A63C" w:rsidR="008B497F" w:rsidRDefault="008B497F" w:rsidP="0E48987C"/>
    <w:p w14:paraId="72A0F59D" w14:textId="116D1600" w:rsidR="00172AF8" w:rsidRDefault="00172AF8" w:rsidP="0E48987C">
      <w:r>
        <w:t>Final de Agosto: entrega do protótipo funcional (apresentação de vídeo)</w:t>
      </w:r>
    </w:p>
    <w:p w14:paraId="20F1AF4E" w14:textId="0FC39D0E" w:rsidR="00172AF8" w:rsidRDefault="00172AF8" w:rsidP="0E48987C">
      <w:r>
        <w:t>Final de Outubro: apresentação final da solução (bancas examinadoras)</w:t>
      </w:r>
    </w:p>
    <w:p w14:paraId="3371C6E2" w14:textId="353B8B74" w:rsidR="00827C86" w:rsidRDefault="00827C86" w:rsidP="00827C86">
      <w:pPr>
        <w:pStyle w:val="Ttulo2"/>
      </w:pPr>
      <w:bookmarkStart w:id="5" w:name="_Toc43287308"/>
      <w:r>
        <w:lastRenderedPageBreak/>
        <w:t xml:space="preserve">Formação das </w:t>
      </w:r>
      <w:r w:rsidR="00176385">
        <w:t>E</w:t>
      </w:r>
      <w:r>
        <w:t>quipes</w:t>
      </w:r>
      <w:bookmarkEnd w:id="5"/>
    </w:p>
    <w:p w14:paraId="7C32EAD8" w14:textId="6DF34871" w:rsidR="00846555" w:rsidRDefault="001340B6" w:rsidP="002453F7">
      <w:bookmarkStart w:id="6" w:name="_Hlk80040966"/>
      <w:r>
        <w:t>As</w:t>
      </w:r>
      <w:r w:rsidR="00827C86">
        <w:t xml:space="preserve"> </w:t>
      </w:r>
      <w:r>
        <w:t>equipes</w:t>
      </w:r>
      <w:r w:rsidR="00827C86">
        <w:t xml:space="preserve"> </w:t>
      </w:r>
      <w:bookmarkEnd w:id="6"/>
      <w:r w:rsidR="002453F7">
        <w:t>devem ser mantidas, conforme estabelecidas no primeiro semestre.</w:t>
      </w:r>
    </w:p>
    <w:p w14:paraId="0381EB74" w14:textId="77777777" w:rsidR="00846555" w:rsidRDefault="00846555" w:rsidP="0E48987C"/>
    <w:p w14:paraId="51CD8CF0" w14:textId="14F4800A" w:rsidR="008C632C" w:rsidRDefault="16D22205" w:rsidP="7BFCFB8F">
      <w:pPr>
        <w:pStyle w:val="Ttulo2"/>
      </w:pPr>
      <w:bookmarkStart w:id="7" w:name="_Toc43287309"/>
      <w:r>
        <w:t>Local da Entrega</w:t>
      </w:r>
      <w:bookmarkEnd w:id="7"/>
    </w:p>
    <w:p w14:paraId="7A0119DF" w14:textId="4462EA2E" w:rsidR="007F0484" w:rsidRDefault="16D22205" w:rsidP="7BFCFB8F">
      <w:r>
        <w:t xml:space="preserve">Cada professor irá abrir na área de </w:t>
      </w:r>
      <w:proofErr w:type="spellStart"/>
      <w:r w:rsidR="002453F7">
        <w:t>Challenge</w:t>
      </w:r>
      <w:proofErr w:type="spellEnd"/>
      <w:r w:rsidR="002453F7">
        <w:t xml:space="preserve"> Sprints</w:t>
      </w:r>
      <w:r w:rsidR="002453F7">
        <w:t xml:space="preserve"> </w:t>
      </w:r>
      <w:r>
        <w:t xml:space="preserve">do portal do aluno uma entrega para a sua disciplina específica, basta </w:t>
      </w:r>
      <w:r w:rsidR="72E53294">
        <w:t xml:space="preserve">um aluno da equipe fazer o upload da atividade, no entanto, todos os nomes dos componentes e seus respectivos </w:t>
      </w:r>
      <w:proofErr w:type="spellStart"/>
      <w:r w:rsidR="72E53294">
        <w:t>RMs</w:t>
      </w:r>
      <w:proofErr w:type="spellEnd"/>
      <w:r w:rsidR="72E53294">
        <w:t xml:space="preserve"> devem </w:t>
      </w:r>
      <w:r w:rsidR="000B6B6C">
        <w:t>constar</w:t>
      </w:r>
      <w:r w:rsidR="72E53294">
        <w:t xml:space="preserve"> no documento, </w:t>
      </w:r>
      <w:r w:rsidR="22AAE73E">
        <w:t xml:space="preserve">link, </w:t>
      </w:r>
      <w:r w:rsidR="72E53294">
        <w:t>programa</w:t>
      </w:r>
      <w:r w:rsidR="51A853EB">
        <w:t xml:space="preserve"> etc</w:t>
      </w:r>
      <w:r w:rsidR="72E53294">
        <w:t>.</w:t>
      </w:r>
    </w:p>
    <w:p w14:paraId="174A68B0" w14:textId="6BED1D66" w:rsidR="007F0484" w:rsidRDefault="007F0484" w:rsidP="007F0484">
      <w:pPr>
        <w:pStyle w:val="Ttulo2"/>
      </w:pPr>
      <w:bookmarkStart w:id="8" w:name="_Toc43287310"/>
      <w:r>
        <w:t>Horários</w:t>
      </w:r>
      <w:bookmarkEnd w:id="8"/>
    </w:p>
    <w:p w14:paraId="687C53EA" w14:textId="6D31DE48" w:rsidR="007F0484" w:rsidRDefault="008B497F" w:rsidP="007F0484">
      <w:bookmarkStart w:id="9" w:name="OLE_LINK3"/>
      <w:bookmarkStart w:id="10" w:name="OLE_LINK4"/>
      <w:r>
        <w:t>As dúvidas técnicas sobre o desenvolvimento de entregas específicas para os professores devem ser sanadas no curso das aulas de cada semestre.</w:t>
      </w:r>
    </w:p>
    <w:p w14:paraId="04AC160C" w14:textId="13507A96" w:rsidR="007F0484" w:rsidRDefault="00876062" w:rsidP="007F0484">
      <w:pPr>
        <w:pStyle w:val="Ttulo2"/>
      </w:pPr>
      <w:bookmarkStart w:id="11" w:name="_Toc43287311"/>
      <w:bookmarkStart w:id="12" w:name="OLE_LINK5"/>
      <w:bookmarkStart w:id="13" w:name="OLE_LINK6"/>
      <w:bookmarkEnd w:id="9"/>
      <w:bookmarkEnd w:id="10"/>
      <w:r>
        <w:t>Composição da média</w:t>
      </w:r>
      <w:bookmarkEnd w:id="11"/>
    </w:p>
    <w:bookmarkEnd w:id="12"/>
    <w:bookmarkEnd w:id="13"/>
    <w:p w14:paraId="7292B7F0" w14:textId="4A856EEF" w:rsidR="00876062" w:rsidRDefault="00876062" w:rsidP="00876062">
      <w:r w:rsidRPr="008B497F">
        <w:t xml:space="preserve">Será calculada uma média com as notas de </w:t>
      </w:r>
      <w:proofErr w:type="gramStart"/>
      <w:r w:rsidRPr="008B497F">
        <w:t>cada  professor</w:t>
      </w:r>
      <w:proofErr w:type="gramEnd"/>
      <w:r w:rsidRPr="008B497F">
        <w:t xml:space="preserve"> com base nos entregáveis</w:t>
      </w:r>
      <w:r w:rsidR="00332DD7" w:rsidRPr="008B497F">
        <w:t xml:space="preserve"> quando se aplica</w:t>
      </w:r>
      <w:r w:rsidR="0030035C" w:rsidRPr="008B497F">
        <w:t>r.</w:t>
      </w:r>
    </w:p>
    <w:p w14:paraId="3C9CE5C3" w14:textId="6A274B78" w:rsidR="00332DD7" w:rsidRDefault="00332DD7" w:rsidP="00876062"/>
    <w:p w14:paraId="5D3C1316" w14:textId="42790D22" w:rsidR="00332DD7" w:rsidDel="009B0B86" w:rsidRDefault="00332DD7" w:rsidP="00876062">
      <w:pPr>
        <w:rPr>
          <w:del w:id="14" w:author="Renato Jardim Parducci" w:date="2021-08-16T21:18:00Z"/>
        </w:rPr>
      </w:pPr>
    </w:p>
    <w:p w14:paraId="007B2D5E" w14:textId="6575A92F" w:rsidR="00332DD7" w:rsidRDefault="00332DD7" w:rsidP="00332DD7">
      <w:pPr>
        <w:pStyle w:val="Ttulo2"/>
      </w:pPr>
      <w:bookmarkStart w:id="15" w:name="_Toc43287313"/>
      <w:r>
        <w:t>Entrega específicas para cada disciplina</w:t>
      </w:r>
      <w:bookmarkEnd w:id="15"/>
    </w:p>
    <w:p w14:paraId="253CC6E0" w14:textId="5A3B0A3A" w:rsidR="00332DD7" w:rsidRPr="00332DD7" w:rsidRDefault="00332DD7" w:rsidP="00332DD7">
      <w:r w:rsidRPr="008B497F">
        <w:t xml:space="preserve">Em caso de desenvolvimento de projeto envolvendo tecnologia com implementação 100% </w:t>
      </w:r>
      <w:r w:rsidR="008B497F">
        <w:t>elaborada pel</w:t>
      </w:r>
      <w:r w:rsidRPr="008B497F">
        <w:t>o grupo ou junção entre solução de terceiros e implementação própria, desenvolva os entregáveis específicos a seguir:</w:t>
      </w:r>
    </w:p>
    <w:p w14:paraId="42E8A870" w14:textId="77777777" w:rsidR="00876062" w:rsidRPr="00876062" w:rsidRDefault="00876062" w:rsidP="00876062"/>
    <w:p w14:paraId="1A447F6B" w14:textId="50E35F62" w:rsidR="1D93BCD5" w:rsidRDefault="1D93BCD5" w:rsidP="71F6B8C4">
      <w:pPr>
        <w:pStyle w:val="Ttulo1"/>
      </w:pPr>
      <w:bookmarkStart w:id="16" w:name="_Toc43287314"/>
      <w:r>
        <w:lastRenderedPageBreak/>
        <w:t>Engenharia de Software</w:t>
      </w:r>
      <w:bookmarkEnd w:id="16"/>
    </w:p>
    <w:p w14:paraId="60194C06" w14:textId="443F9F77" w:rsidR="0064481E" w:rsidRPr="0030035C" w:rsidRDefault="00A72447" w:rsidP="0030035C">
      <w:pPr>
        <w:rPr>
          <w:rFonts w:eastAsia="Arial" w:cs="Arial"/>
        </w:rPr>
      </w:pPr>
      <w:r w:rsidRPr="0030035C">
        <w:rPr>
          <w:rFonts w:eastAsia="Arial" w:cs="Arial"/>
        </w:rPr>
        <w:t>Prof. Renato Parducci.</w:t>
      </w:r>
    </w:p>
    <w:p w14:paraId="7BD32959" w14:textId="153CC392" w:rsidR="00896AF6" w:rsidRPr="00F62F47" w:rsidRDefault="00896AF6" w:rsidP="70804D77">
      <w:pPr>
        <w:pStyle w:val="Ttulo2"/>
        <w:rPr>
          <w:rFonts w:ascii="Calibri" w:eastAsia="Calibri" w:hAnsi="Calibri" w:cs="Calibri"/>
          <w:b/>
          <w:bCs/>
          <w:color w:val="FF0066" w:themeColor="accent1"/>
          <w:sz w:val="24"/>
          <w:szCs w:val="24"/>
        </w:rPr>
      </w:pPr>
      <w:bookmarkStart w:id="17" w:name="_Toc43287315"/>
      <w:r w:rsidRPr="3DB61CE8">
        <w:rPr>
          <w:color w:val="FF0066" w:themeColor="accent3"/>
          <w:sz w:val="24"/>
          <w:szCs w:val="24"/>
        </w:rPr>
        <w:t>Entrega</w:t>
      </w:r>
      <w:bookmarkEnd w:id="17"/>
    </w:p>
    <w:p w14:paraId="32921CC0" w14:textId="77777777" w:rsidR="003C457D" w:rsidRPr="005E07D4" w:rsidRDefault="003C457D" w:rsidP="003C457D">
      <w:pPr>
        <w:rPr>
          <w:b/>
          <w:bCs/>
        </w:rPr>
      </w:pPr>
      <w:r>
        <w:rPr>
          <w:b/>
          <w:bCs/>
        </w:rPr>
        <w:t>2</w:t>
      </w:r>
      <w:r w:rsidRPr="00B97315">
        <w:rPr>
          <w:b/>
          <w:bCs/>
        </w:rPr>
        <w:t xml:space="preserve">ª – </w:t>
      </w:r>
      <w:r>
        <w:rPr>
          <w:b/>
          <w:bCs/>
        </w:rPr>
        <w:t>semestre</w:t>
      </w:r>
      <w:r w:rsidRPr="00B97315">
        <w:rPr>
          <w:b/>
          <w:bCs/>
        </w:rPr>
        <w:t xml:space="preserve"> </w:t>
      </w:r>
    </w:p>
    <w:p w14:paraId="5E4DB2CA" w14:textId="76DDD458" w:rsidR="00332DD7" w:rsidRDefault="00780C20" w:rsidP="00332DD7">
      <w:r>
        <w:t xml:space="preserve">1ª ENTREGA: </w:t>
      </w:r>
      <w:r w:rsidR="00CB0D3C">
        <w:t>Documento de Visão e Escopo do projeto com descrição da proposta de desenvolvimento de sistema, incluindo:</w:t>
      </w:r>
    </w:p>
    <w:p w14:paraId="3EC3FE6E" w14:textId="77777777" w:rsidR="00982EE1" w:rsidRPr="00982EE1" w:rsidRDefault="00982EE1">
      <w:pPr>
        <w:spacing w:before="100" w:beforeAutospacing="1" w:after="100" w:afterAutospacing="1" w:line="240" w:lineRule="auto"/>
        <w:ind w:left="708"/>
        <w:jc w:val="left"/>
        <w:rPr>
          <w:rFonts w:ascii="Times New Roman" w:eastAsia="Times New Roman" w:hAnsi="Times New Roman" w:cs="Times New Roman"/>
          <w:szCs w:val="24"/>
          <w:lang w:eastAsia="pt-BR"/>
        </w:rPr>
        <w:pPrChange w:id="18" w:author="Renato Jardim Parducci" w:date="2021-08-16T21:57:00Z">
          <w:pPr>
            <w:pStyle w:val="PargrafodaLista"/>
            <w:spacing w:before="100" w:beforeAutospacing="1" w:after="100" w:afterAutospacing="1" w:line="240" w:lineRule="auto"/>
            <w:ind w:left="708"/>
          </w:pPr>
        </w:pPrChange>
      </w:pPr>
      <w:r w:rsidRPr="00982EE1">
        <w:rPr>
          <w:rFonts w:ascii="Times New Roman" w:eastAsia="Times New Roman" w:hAnsi="Times New Roman" w:cs="Times New Roman"/>
          <w:szCs w:val="24"/>
          <w:lang w:eastAsia="pt-BR"/>
        </w:rPr>
        <w:t>Elabore os Diagramas de Caso de Uso do seu projeto completo. Faça o diagrama de contexto e todos os detalhamentos necessários (Diagramas de refinamento) para explicar as funcionalidades do seu software.</w:t>
      </w:r>
    </w:p>
    <w:p w14:paraId="0004A53F" w14:textId="77777777" w:rsidR="00982EE1" w:rsidRPr="00982EE1" w:rsidRDefault="00982EE1">
      <w:pPr>
        <w:spacing w:before="100" w:beforeAutospacing="1" w:after="100" w:afterAutospacing="1" w:line="240" w:lineRule="auto"/>
        <w:ind w:left="708"/>
        <w:jc w:val="left"/>
        <w:rPr>
          <w:rFonts w:ascii="Times New Roman" w:eastAsia="Times New Roman" w:hAnsi="Times New Roman" w:cs="Times New Roman"/>
          <w:szCs w:val="24"/>
          <w:lang w:eastAsia="pt-BR"/>
        </w:rPr>
        <w:pPrChange w:id="19" w:author="Renato Jardim Parducci" w:date="2021-08-16T21:57:00Z">
          <w:pPr>
            <w:pStyle w:val="PargrafodaLista"/>
            <w:spacing w:before="100" w:beforeAutospacing="1" w:after="100" w:afterAutospacing="1" w:line="240" w:lineRule="auto"/>
            <w:ind w:left="708"/>
          </w:pPr>
        </w:pPrChange>
      </w:pPr>
      <w:r w:rsidRPr="00982EE1">
        <w:rPr>
          <w:rFonts w:ascii="Times New Roman" w:eastAsia="Times New Roman" w:hAnsi="Times New Roman" w:cs="Times New Roman"/>
          <w:szCs w:val="24"/>
          <w:lang w:eastAsia="pt-BR"/>
        </w:rPr>
        <w:t xml:space="preserve">Entregue um arquivo PDF com os desenhos feitos no ASTAH (use o recurso de </w:t>
      </w:r>
      <w:proofErr w:type="spellStart"/>
      <w:r w:rsidRPr="00982EE1">
        <w:rPr>
          <w:rFonts w:ascii="Times New Roman" w:eastAsia="Times New Roman" w:hAnsi="Times New Roman" w:cs="Times New Roman"/>
          <w:szCs w:val="24"/>
          <w:lang w:eastAsia="pt-BR"/>
        </w:rPr>
        <w:t>Impressao</w:t>
      </w:r>
      <w:proofErr w:type="spellEnd"/>
      <w:r w:rsidRPr="00982EE1">
        <w:rPr>
          <w:rFonts w:ascii="Times New Roman" w:eastAsia="Times New Roman" w:hAnsi="Times New Roman" w:cs="Times New Roman"/>
          <w:szCs w:val="24"/>
          <w:lang w:eastAsia="pt-BR"/>
        </w:rPr>
        <w:t xml:space="preserve"> de Diagramas em PDF do ASTAH/Preview-print </w:t>
      </w:r>
      <w:proofErr w:type="spellStart"/>
      <w:r w:rsidRPr="00982EE1">
        <w:rPr>
          <w:rFonts w:ascii="Times New Roman" w:eastAsia="Times New Roman" w:hAnsi="Times New Roman" w:cs="Times New Roman"/>
          <w:szCs w:val="24"/>
          <w:lang w:eastAsia="pt-BR"/>
        </w:rPr>
        <w:t>multi</w:t>
      </w:r>
      <w:proofErr w:type="spellEnd"/>
      <w:r w:rsidRPr="00982EE1">
        <w:rPr>
          <w:rFonts w:ascii="Times New Roman" w:eastAsia="Times New Roman" w:hAnsi="Times New Roman" w:cs="Times New Roman"/>
          <w:szCs w:val="24"/>
          <w:lang w:eastAsia="pt-BR"/>
        </w:rPr>
        <w:t>), demonstrado em aula.</w:t>
      </w:r>
    </w:p>
    <w:p w14:paraId="37283020" w14:textId="77777777" w:rsidR="00CB0D3C" w:rsidRPr="00332DD7" w:rsidRDefault="00CB0D3C" w:rsidP="00332DD7"/>
    <w:p w14:paraId="545375C6" w14:textId="77777777" w:rsidR="00CB0D3C" w:rsidRPr="00332DD7" w:rsidRDefault="00780C20" w:rsidP="00CB0D3C">
      <w:pPr>
        <w:rPr>
          <w:ins w:id="20" w:author="Renato Jardim Parducci" w:date="2021-04-05T11:55:00Z"/>
        </w:rPr>
      </w:pPr>
      <w:r>
        <w:t xml:space="preserve">2ª ENTREGA: </w:t>
      </w:r>
    </w:p>
    <w:p w14:paraId="0E37B3A2" w14:textId="77777777" w:rsidR="00D62D06" w:rsidRPr="00D62D06" w:rsidRDefault="00D62D06">
      <w:pPr>
        <w:spacing w:before="100" w:beforeAutospacing="1" w:after="100" w:afterAutospacing="1" w:line="240" w:lineRule="auto"/>
        <w:ind w:left="708"/>
        <w:jc w:val="left"/>
        <w:rPr>
          <w:rFonts w:ascii="Times New Roman" w:eastAsia="Times New Roman" w:hAnsi="Times New Roman" w:cs="Times New Roman"/>
          <w:szCs w:val="24"/>
          <w:lang w:eastAsia="pt-BR"/>
        </w:rPr>
        <w:pPrChange w:id="21" w:author="Renato Jardim Parducci" w:date="2021-08-16T21:57:00Z">
          <w:pPr>
            <w:spacing w:before="100" w:beforeAutospacing="1" w:after="100" w:afterAutospacing="1" w:line="240" w:lineRule="auto"/>
            <w:jc w:val="left"/>
          </w:pPr>
        </w:pPrChange>
      </w:pPr>
      <w:r w:rsidRPr="00D62D06">
        <w:rPr>
          <w:rFonts w:ascii="Times New Roman" w:eastAsia="Times New Roman" w:hAnsi="Times New Roman" w:cs="Times New Roman"/>
          <w:szCs w:val="24"/>
          <w:lang w:eastAsia="pt-BR"/>
        </w:rPr>
        <w:t>Faça um modelo de Atividades que explica o uso do seu sistema.</w:t>
      </w:r>
    </w:p>
    <w:p w14:paraId="09F3042E" w14:textId="77777777" w:rsidR="00D62D06" w:rsidRPr="00D62D06" w:rsidRDefault="00D62D06">
      <w:pPr>
        <w:spacing w:before="100" w:beforeAutospacing="1" w:after="100" w:afterAutospacing="1" w:line="240" w:lineRule="auto"/>
        <w:ind w:left="708"/>
        <w:jc w:val="left"/>
        <w:rPr>
          <w:rFonts w:ascii="Times New Roman" w:eastAsia="Times New Roman" w:hAnsi="Times New Roman" w:cs="Times New Roman"/>
          <w:szCs w:val="24"/>
          <w:lang w:eastAsia="pt-BR"/>
        </w:rPr>
        <w:pPrChange w:id="22" w:author="Renato Jardim Parducci" w:date="2021-08-16T21:57:00Z">
          <w:pPr>
            <w:spacing w:before="100" w:beforeAutospacing="1" w:after="100" w:afterAutospacing="1" w:line="240" w:lineRule="auto"/>
            <w:jc w:val="left"/>
          </w:pPr>
        </w:pPrChange>
      </w:pPr>
      <w:r w:rsidRPr="00D62D06">
        <w:rPr>
          <w:rFonts w:ascii="Times New Roman" w:eastAsia="Times New Roman" w:hAnsi="Times New Roman" w:cs="Times New Roman"/>
          <w:szCs w:val="24"/>
          <w:lang w:eastAsia="pt-BR"/>
        </w:rPr>
        <w:t>Siga o padrão UML ensinado e faça seu desenho usando o ASTAH.</w:t>
      </w:r>
    </w:p>
    <w:p w14:paraId="4AF40046" w14:textId="77777777" w:rsidR="00D62D06" w:rsidRPr="00D62D06" w:rsidRDefault="00D62D06">
      <w:pPr>
        <w:spacing w:before="100" w:beforeAutospacing="1" w:after="100" w:afterAutospacing="1" w:line="240" w:lineRule="auto"/>
        <w:ind w:left="708"/>
        <w:jc w:val="left"/>
        <w:rPr>
          <w:rFonts w:ascii="Times New Roman" w:eastAsia="Times New Roman" w:hAnsi="Times New Roman" w:cs="Times New Roman"/>
          <w:szCs w:val="24"/>
          <w:lang w:eastAsia="pt-BR"/>
        </w:rPr>
        <w:pPrChange w:id="23" w:author="Renato Jardim Parducci" w:date="2021-08-16T21:57:00Z">
          <w:pPr>
            <w:spacing w:before="100" w:beforeAutospacing="1" w:after="100" w:afterAutospacing="1" w:line="240" w:lineRule="auto"/>
            <w:jc w:val="left"/>
          </w:pPr>
        </w:pPrChange>
      </w:pPr>
      <w:r w:rsidRPr="00D62D06">
        <w:rPr>
          <w:rFonts w:ascii="Times New Roman" w:eastAsia="Times New Roman" w:hAnsi="Times New Roman" w:cs="Times New Roman"/>
          <w:szCs w:val="24"/>
          <w:lang w:eastAsia="pt-BR"/>
        </w:rPr>
        <w:t xml:space="preserve">Entregue um arquivo PDF (use o recurso Print </w:t>
      </w:r>
      <w:proofErr w:type="spellStart"/>
      <w:r w:rsidRPr="00D62D06">
        <w:rPr>
          <w:rFonts w:ascii="Times New Roman" w:eastAsia="Times New Roman" w:hAnsi="Times New Roman" w:cs="Times New Roman"/>
          <w:szCs w:val="24"/>
          <w:lang w:eastAsia="pt-BR"/>
        </w:rPr>
        <w:t>multi</w:t>
      </w:r>
      <w:proofErr w:type="spellEnd"/>
      <w:r w:rsidRPr="00D62D06">
        <w:rPr>
          <w:rFonts w:ascii="Times New Roman" w:eastAsia="Times New Roman" w:hAnsi="Times New Roman" w:cs="Times New Roman"/>
          <w:szCs w:val="24"/>
          <w:lang w:eastAsia="pt-BR"/>
        </w:rPr>
        <w:t xml:space="preserve"> do ASTAH).</w:t>
      </w:r>
    </w:p>
    <w:p w14:paraId="52C97764" w14:textId="77777777" w:rsidR="00332DD7" w:rsidRPr="00332DD7" w:rsidRDefault="00332DD7" w:rsidP="00332DD7">
      <w:pPr>
        <w:spacing w:after="24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45865B92" w14:textId="13FBDBC7" w:rsidR="0064481E" w:rsidRPr="00F62F47" w:rsidRDefault="557C0C01" w:rsidP="000862DE">
      <w:pPr>
        <w:pStyle w:val="Ttulo1"/>
        <w:rPr>
          <w:rFonts w:asciiTheme="minorHAnsi" w:eastAsiaTheme="minorEastAsia" w:hAnsiTheme="minorHAnsi" w:cstheme="minorBidi"/>
          <w:color w:val="FF0066" w:themeColor="accent3"/>
          <w:lang w:val="en-US"/>
        </w:rPr>
      </w:pPr>
      <w:bookmarkStart w:id="24" w:name="_Toc43287316"/>
      <w:proofErr w:type="spellStart"/>
      <w:r w:rsidRPr="6CD78C9C">
        <w:rPr>
          <w:lang w:val="en-US"/>
        </w:rPr>
        <w:lastRenderedPageBreak/>
        <w:t>Códigos</w:t>
      </w:r>
      <w:proofErr w:type="spellEnd"/>
      <w:r w:rsidRPr="6CD78C9C">
        <w:rPr>
          <w:lang w:val="en-US"/>
        </w:rPr>
        <w:t xml:space="preserve"> de Alta Performance</w:t>
      </w:r>
      <w:bookmarkEnd w:id="24"/>
      <w:r w:rsidR="00896AF6" w:rsidRPr="6CD78C9C">
        <w:rPr>
          <w:lang w:val="en-US"/>
        </w:rPr>
        <w:t xml:space="preserve"> </w:t>
      </w:r>
    </w:p>
    <w:p w14:paraId="3C980FA1" w14:textId="04EA0DF4" w:rsidR="00F86874" w:rsidRPr="0030035C" w:rsidRDefault="001620F8" w:rsidP="0030035C">
      <w:pPr>
        <w:rPr>
          <w:rFonts w:eastAsia="Arial" w:cs="Arial"/>
        </w:rPr>
      </w:pPr>
      <w:r w:rsidRPr="0030035C">
        <w:rPr>
          <w:rFonts w:eastAsia="Arial" w:cs="Arial"/>
        </w:rPr>
        <w:t>Prof</w:t>
      </w:r>
      <w:r w:rsidR="4BEE5BBE" w:rsidRPr="0030035C">
        <w:rPr>
          <w:rFonts w:eastAsia="Arial" w:cs="Arial"/>
        </w:rPr>
        <w:t>a</w:t>
      </w:r>
      <w:r w:rsidRPr="0030035C">
        <w:rPr>
          <w:rFonts w:eastAsia="Arial" w:cs="Arial"/>
        </w:rPr>
        <w:t xml:space="preserve">. </w:t>
      </w:r>
      <w:r w:rsidR="75D583FC" w:rsidRPr="0030035C">
        <w:rPr>
          <w:rFonts w:eastAsia="Arial" w:cs="Arial"/>
        </w:rPr>
        <w:t>Patrícia Magna</w:t>
      </w:r>
    </w:p>
    <w:p w14:paraId="79CAC2E9" w14:textId="0007BF67" w:rsidR="00896AF6" w:rsidRDefault="75D583FC" w:rsidP="00896AF6">
      <w:pPr>
        <w:pStyle w:val="Ttulo2"/>
        <w:rPr>
          <w:color w:val="FF0066" w:themeColor="accent3"/>
          <w:sz w:val="24"/>
          <w:szCs w:val="24"/>
        </w:rPr>
      </w:pPr>
      <w:bookmarkStart w:id="25" w:name="_Toc43287317"/>
      <w:r w:rsidRPr="0030035C">
        <w:rPr>
          <w:color w:val="FF0066" w:themeColor="accent3"/>
          <w:sz w:val="24"/>
          <w:szCs w:val="24"/>
        </w:rPr>
        <w:t>Entrega</w:t>
      </w:r>
      <w:bookmarkEnd w:id="25"/>
      <w:r w:rsidRPr="0030035C">
        <w:rPr>
          <w:color w:val="FF0066" w:themeColor="accent3"/>
          <w:sz w:val="24"/>
          <w:szCs w:val="24"/>
        </w:rPr>
        <w:t xml:space="preserve"> </w:t>
      </w:r>
    </w:p>
    <w:p w14:paraId="6DCDB70F" w14:textId="77777777" w:rsidR="003C457D" w:rsidRPr="005E07D4" w:rsidRDefault="003C457D" w:rsidP="003C457D">
      <w:pPr>
        <w:rPr>
          <w:b/>
          <w:bCs/>
        </w:rPr>
      </w:pPr>
      <w:r>
        <w:rPr>
          <w:b/>
          <w:bCs/>
        </w:rPr>
        <w:t>2</w:t>
      </w:r>
      <w:r w:rsidRPr="00B97315">
        <w:rPr>
          <w:b/>
          <w:bCs/>
        </w:rPr>
        <w:t xml:space="preserve">ª – </w:t>
      </w:r>
      <w:r>
        <w:rPr>
          <w:b/>
          <w:bCs/>
        </w:rPr>
        <w:t>semestre</w:t>
      </w:r>
      <w:r w:rsidRPr="00B97315">
        <w:rPr>
          <w:b/>
          <w:bCs/>
        </w:rPr>
        <w:t xml:space="preserve"> </w:t>
      </w:r>
    </w:p>
    <w:p w14:paraId="09B2E875" w14:textId="20FF4212" w:rsidR="00780C20" w:rsidRPr="00F62F47" w:rsidRDefault="00780C20" w:rsidP="003C457D">
      <w:pPr>
        <w:rPr>
          <w:rFonts w:ascii="Calibri" w:eastAsia="Calibri" w:hAnsi="Calibri" w:cs="Calibri"/>
          <w:color w:val="000000" w:themeColor="text1"/>
        </w:rPr>
      </w:pPr>
      <w:r>
        <w:t xml:space="preserve">1ª ENTREGA: </w:t>
      </w:r>
      <w:ins w:id="26" w:author="Renato Jardim Parducci" w:date="2021-08-16T21:57:00Z">
        <w:r w:rsidR="003C457D">
          <w:t>-</w:t>
        </w:r>
      </w:ins>
    </w:p>
    <w:p w14:paraId="066D957E" w14:textId="4ADF167B" w:rsidR="00780C20" w:rsidRPr="00F62F47" w:rsidRDefault="00780C20" w:rsidP="00780C20">
      <w:pPr>
        <w:rPr>
          <w:rFonts w:ascii="Calibri" w:eastAsia="Calibri" w:hAnsi="Calibri" w:cs="Calibri"/>
          <w:color w:val="000000" w:themeColor="text1"/>
        </w:rPr>
      </w:pPr>
      <w:r>
        <w:t xml:space="preserve">2ª ENTREGA: </w:t>
      </w:r>
      <w:ins w:id="27" w:author="Renato Jardim Parducci" w:date="2021-08-16T21:57:00Z">
        <w:r w:rsidR="003C457D">
          <w:t>-</w:t>
        </w:r>
      </w:ins>
    </w:p>
    <w:p w14:paraId="42D48905" w14:textId="350CB893" w:rsidR="00780C20" w:rsidRPr="00332DD7" w:rsidRDefault="00780C20" w:rsidP="00332DD7"/>
    <w:p w14:paraId="0A25F070" w14:textId="282F556D" w:rsidR="0EC52130" w:rsidRDefault="0EC52130" w:rsidP="2EB3F9B7">
      <w:pPr>
        <w:jc w:val="center"/>
      </w:pPr>
    </w:p>
    <w:p w14:paraId="278C908A" w14:textId="46FA8919" w:rsidR="00F86874" w:rsidRDefault="00F86874" w:rsidP="00F86874">
      <w:pPr>
        <w:rPr>
          <w:rFonts w:ascii="Calibri" w:eastAsia="Calibri" w:hAnsi="Calibri" w:cs="Calibri"/>
        </w:rPr>
      </w:pPr>
    </w:p>
    <w:p w14:paraId="157D0CD7" w14:textId="16972A3C" w:rsidR="6D2BA0FC" w:rsidRDefault="6D2BA0FC" w:rsidP="6D2BA0FC"/>
    <w:p w14:paraId="313B70BE" w14:textId="7BABC190" w:rsidR="6E117456" w:rsidRDefault="6E117456" w:rsidP="154B2EAB">
      <w:pPr>
        <w:pStyle w:val="Ttulo1"/>
      </w:pPr>
      <w:bookmarkStart w:id="28" w:name="_Toc43287318"/>
      <w:r w:rsidRPr="6CD78C9C">
        <w:rPr>
          <w:color w:val="FF0066" w:themeColor="accent3"/>
        </w:rPr>
        <w:lastRenderedPageBreak/>
        <w:t>Networking Fundamentals and Security</w:t>
      </w:r>
      <w:bookmarkEnd w:id="28"/>
    </w:p>
    <w:p w14:paraId="00E85778" w14:textId="463D7597" w:rsidR="6E117456" w:rsidRPr="0030035C" w:rsidRDefault="00BD65A0">
      <w:pPr>
        <w:rPr>
          <w:rFonts w:eastAsia="Arial" w:cs="Arial"/>
        </w:rPr>
      </w:pPr>
      <w:r>
        <w:rPr>
          <w:rFonts w:eastAsia="Arial" w:cs="Arial"/>
        </w:rPr>
        <w:t>Prof. Mauro Bernardes</w:t>
      </w:r>
    </w:p>
    <w:p w14:paraId="156D30D0" w14:textId="5AD1D1FF" w:rsidR="6E117456" w:rsidRDefault="6E117456" w:rsidP="5B312B9F">
      <w:pPr>
        <w:pStyle w:val="Ttulo2"/>
        <w:rPr>
          <w:rFonts w:ascii="Calibri Light" w:eastAsia="Calibri Light" w:hAnsi="Calibri Light" w:cs="Calibri Light"/>
          <w:color w:val="FF0066" w:themeColor="accent3"/>
          <w:sz w:val="24"/>
          <w:szCs w:val="24"/>
        </w:rPr>
      </w:pPr>
      <w:r w:rsidRPr="3DB61CE8">
        <w:rPr>
          <w:rFonts w:ascii="Times New Roman" w:eastAsia="Times New Roman" w:hAnsi="Times New Roman" w:cs="Times New Roman"/>
          <w:color w:val="FF0066" w:themeColor="accent3"/>
          <w:sz w:val="14"/>
          <w:szCs w:val="14"/>
        </w:rPr>
        <w:t xml:space="preserve"> </w:t>
      </w:r>
      <w:bookmarkStart w:id="29" w:name="_Toc43287319"/>
      <w:r w:rsidRPr="3DB61CE8">
        <w:rPr>
          <w:rFonts w:ascii="Calibri Light" w:eastAsia="Calibri Light" w:hAnsi="Calibri Light" w:cs="Calibri Light"/>
          <w:color w:val="FF0066" w:themeColor="accent3"/>
          <w:sz w:val="24"/>
          <w:szCs w:val="24"/>
        </w:rPr>
        <w:t>Entrega</w:t>
      </w:r>
      <w:bookmarkEnd w:id="29"/>
      <w:r w:rsidRPr="3DB61CE8">
        <w:rPr>
          <w:rFonts w:ascii="Calibri Light" w:eastAsia="Calibri Light" w:hAnsi="Calibri Light" w:cs="Calibri Light"/>
          <w:color w:val="FF0066" w:themeColor="accent3"/>
          <w:sz w:val="24"/>
          <w:szCs w:val="24"/>
        </w:rPr>
        <w:t xml:space="preserve"> </w:t>
      </w:r>
    </w:p>
    <w:p w14:paraId="3E71FCCD" w14:textId="0231CC3A" w:rsidR="005E07D4" w:rsidRPr="005E07D4" w:rsidRDefault="003C457D" w:rsidP="005E07D4">
      <w:pPr>
        <w:rPr>
          <w:b/>
          <w:bCs/>
        </w:rPr>
      </w:pPr>
      <w:r>
        <w:rPr>
          <w:b/>
          <w:bCs/>
        </w:rPr>
        <w:t>2</w:t>
      </w:r>
      <w:r w:rsidR="005E07D4" w:rsidRPr="00B97315">
        <w:rPr>
          <w:b/>
          <w:bCs/>
        </w:rPr>
        <w:t xml:space="preserve">ª – </w:t>
      </w:r>
      <w:r>
        <w:rPr>
          <w:b/>
          <w:bCs/>
        </w:rPr>
        <w:t>semestre</w:t>
      </w:r>
      <w:r w:rsidR="005E07D4" w:rsidRPr="00B97315">
        <w:rPr>
          <w:b/>
          <w:bCs/>
        </w:rPr>
        <w:t xml:space="preserve"> </w:t>
      </w:r>
    </w:p>
    <w:p w14:paraId="39809A05" w14:textId="12A92D70" w:rsidR="00332DD7" w:rsidRDefault="005E07D4" w:rsidP="00332D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1ª ENTREGA: </w:t>
      </w:r>
    </w:p>
    <w:p w14:paraId="0E0E95E4" w14:textId="38A268D9" w:rsidR="005E07D4" w:rsidRPr="00332DD7" w:rsidRDefault="005E07D4" w:rsidP="00332D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2ª ENTREGA: </w:t>
      </w:r>
    </w:p>
    <w:p w14:paraId="15A195EC" w14:textId="77777777" w:rsidR="00332DD7" w:rsidRPr="00332DD7" w:rsidRDefault="00332DD7" w:rsidP="00332DD7">
      <w:pPr>
        <w:spacing w:after="24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B83E00E" w14:textId="27724886" w:rsidR="154B2EAB" w:rsidRDefault="154B2EAB" w:rsidP="154B2EAB"/>
    <w:p w14:paraId="5227445F" w14:textId="77777777" w:rsidR="00FD1B92" w:rsidRPr="00F62F47" w:rsidRDefault="00FD1B92" w:rsidP="00FD1B92">
      <w:pPr>
        <w:rPr>
          <w:szCs w:val="24"/>
        </w:rPr>
      </w:pPr>
    </w:p>
    <w:p w14:paraId="58DD80A3" w14:textId="65D00552" w:rsidR="008F2112" w:rsidRPr="002415CB" w:rsidRDefault="008F2112" w:rsidP="1FB9CA9E"/>
    <w:p w14:paraId="53D8E1A7" w14:textId="77DBBCE9" w:rsidR="43A0DF1F" w:rsidRDefault="43A0DF1F" w:rsidP="410E7D85">
      <w:pPr>
        <w:pStyle w:val="Ttulo1"/>
      </w:pPr>
      <w:bookmarkStart w:id="30" w:name="_Toc43287320"/>
      <w:r w:rsidRPr="6CD78C9C">
        <w:rPr>
          <w:color w:val="FF0066" w:themeColor="accent3"/>
        </w:rPr>
        <w:lastRenderedPageBreak/>
        <w:t>GESTÃO CORPORATIVA COM TI</w:t>
      </w:r>
      <w:bookmarkEnd w:id="30"/>
    </w:p>
    <w:p w14:paraId="6EF09E9B" w14:textId="0A1980BD" w:rsidR="410E7D85" w:rsidRPr="00221B18" w:rsidRDefault="573F2831" w:rsidP="410E7D85">
      <w:r w:rsidRPr="007F0484">
        <w:rPr>
          <w:rFonts w:eastAsia="Arial" w:cs="Arial"/>
        </w:rPr>
        <w:t xml:space="preserve">Prof. </w:t>
      </w:r>
      <w:r w:rsidR="002E2157">
        <w:rPr>
          <w:rFonts w:eastAsia="Arial" w:cs="Arial"/>
        </w:rPr>
        <w:t>Junior Freitas do Amaral</w:t>
      </w:r>
      <w:r w:rsidR="1BADB741" w:rsidRPr="007F0484">
        <w:rPr>
          <w:rFonts w:eastAsia="Arial" w:cs="Arial"/>
        </w:rPr>
        <w:t xml:space="preserve"> e Prof. Paulo Sampaio</w:t>
      </w:r>
    </w:p>
    <w:p w14:paraId="4909AD3B" w14:textId="224DAD29" w:rsidR="43A0DF1F" w:rsidRDefault="43A0DF1F" w:rsidP="575DA980">
      <w:pPr>
        <w:pStyle w:val="Ttulo2"/>
        <w:rPr>
          <w:rFonts w:ascii="Calibri Light" w:eastAsia="Calibri Light" w:hAnsi="Calibri Light" w:cs="Calibri Light"/>
          <w:color w:val="FF0066" w:themeColor="accent3"/>
          <w:sz w:val="24"/>
          <w:szCs w:val="24"/>
        </w:rPr>
      </w:pPr>
      <w:r w:rsidRPr="3DB61CE8">
        <w:rPr>
          <w:rFonts w:ascii="Times New Roman" w:eastAsia="Times New Roman" w:hAnsi="Times New Roman" w:cs="Times New Roman"/>
          <w:color w:val="FF0066" w:themeColor="accent3"/>
          <w:sz w:val="14"/>
          <w:szCs w:val="14"/>
        </w:rPr>
        <w:t xml:space="preserve"> </w:t>
      </w:r>
      <w:bookmarkStart w:id="31" w:name="_Toc43287321"/>
      <w:r w:rsidRPr="3DB61CE8">
        <w:rPr>
          <w:rFonts w:ascii="Calibri Light" w:eastAsia="Calibri Light" w:hAnsi="Calibri Light" w:cs="Calibri Light"/>
          <w:color w:val="FF0066" w:themeColor="accent3"/>
          <w:sz w:val="24"/>
          <w:szCs w:val="24"/>
        </w:rPr>
        <w:t>Entrega</w:t>
      </w:r>
      <w:bookmarkEnd w:id="31"/>
    </w:p>
    <w:p w14:paraId="7FB866B6" w14:textId="77777777" w:rsidR="003C457D" w:rsidRPr="005E07D4" w:rsidRDefault="003C457D" w:rsidP="003C457D">
      <w:pPr>
        <w:rPr>
          <w:b/>
          <w:bCs/>
        </w:rPr>
      </w:pPr>
      <w:r>
        <w:rPr>
          <w:b/>
          <w:bCs/>
        </w:rPr>
        <w:t>2</w:t>
      </w:r>
      <w:r w:rsidRPr="00B97315">
        <w:rPr>
          <w:b/>
          <w:bCs/>
        </w:rPr>
        <w:t xml:space="preserve">ª – </w:t>
      </w:r>
      <w:r>
        <w:rPr>
          <w:b/>
          <w:bCs/>
        </w:rPr>
        <w:t>semestre</w:t>
      </w:r>
      <w:r w:rsidRPr="00B97315">
        <w:rPr>
          <w:b/>
          <w:bCs/>
        </w:rPr>
        <w:t xml:space="preserve"> </w:t>
      </w:r>
    </w:p>
    <w:p w14:paraId="69C9C2B5" w14:textId="13E3268B" w:rsidR="00221B18" w:rsidRDefault="005E07D4" w:rsidP="00221B18">
      <w:pPr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1ª ENTREGA: </w:t>
      </w:r>
    </w:p>
    <w:p w14:paraId="6BC00A0B" w14:textId="5E73441E" w:rsidR="005E07D4" w:rsidRDefault="005E07D4" w:rsidP="00221B18">
      <w:pPr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2ª ENTREGA: </w:t>
      </w:r>
    </w:p>
    <w:p w14:paraId="42693124" w14:textId="77777777" w:rsidR="005E07D4" w:rsidRPr="00221B18" w:rsidRDefault="005E07D4" w:rsidP="00221B18">
      <w:pPr>
        <w:rPr>
          <w:rFonts w:ascii="Calibri" w:eastAsiaTheme="minorEastAsia" w:hAnsi="Calibri"/>
        </w:rPr>
      </w:pPr>
    </w:p>
    <w:p w14:paraId="7FF7B98D" w14:textId="28F0CDBF" w:rsidR="410E7D85" w:rsidRDefault="410E7D85" w:rsidP="410E7D85">
      <w:pPr>
        <w:rPr>
          <w:rFonts w:ascii="Calibri" w:eastAsiaTheme="minorEastAsia" w:hAnsi="Calibri"/>
          <w:szCs w:val="24"/>
        </w:rPr>
      </w:pPr>
    </w:p>
    <w:p w14:paraId="68A399F8" w14:textId="4EAA69D4" w:rsidR="3034ED37" w:rsidRDefault="3034ED37" w:rsidP="3034ED37">
      <w:pPr>
        <w:rPr>
          <w:rFonts w:ascii="Calibri" w:eastAsiaTheme="minorEastAsia" w:hAnsi="Calibri"/>
        </w:rPr>
      </w:pPr>
    </w:p>
    <w:p w14:paraId="2ABE051A" w14:textId="421091A5" w:rsidR="2C374444" w:rsidRPr="00221B18" w:rsidRDefault="2C374444" w:rsidP="42EE7077">
      <w:pPr>
        <w:pStyle w:val="Ttulo1"/>
      </w:pPr>
      <w:r w:rsidRPr="007F0484">
        <w:rPr>
          <w:rFonts w:ascii="Times New Roman" w:eastAsia="Times New Roman" w:hAnsi="Times New Roman" w:cs="Times New Roman"/>
          <w:b w:val="0"/>
          <w:color w:val="FF0066" w:themeColor="accent3"/>
          <w:sz w:val="14"/>
          <w:szCs w:val="14"/>
        </w:rPr>
        <w:lastRenderedPageBreak/>
        <w:t xml:space="preserve">        </w:t>
      </w:r>
      <w:bookmarkStart w:id="32" w:name="_Toc43287322"/>
      <w:r w:rsidRPr="00221B18">
        <w:rPr>
          <w:color w:val="FF0066" w:themeColor="accent3"/>
        </w:rPr>
        <w:t xml:space="preserve">ESTATÍSTICA </w:t>
      </w:r>
      <w:r w:rsidR="2A778B0D" w:rsidRPr="00221B18">
        <w:rPr>
          <w:color w:val="FF0066" w:themeColor="accent3"/>
        </w:rPr>
        <w:t>PARA SOLUÇÕES EM</w:t>
      </w:r>
      <w:r w:rsidRPr="00221B18">
        <w:rPr>
          <w:color w:val="FF0066" w:themeColor="accent3"/>
        </w:rPr>
        <w:t xml:space="preserve"> TI</w:t>
      </w:r>
      <w:bookmarkEnd w:id="32"/>
    </w:p>
    <w:p w14:paraId="08DDBF1D" w14:textId="60549C0F" w:rsidR="2C374444" w:rsidRDefault="2C374444" w:rsidP="1B03F0D6">
      <w:proofErr w:type="spellStart"/>
      <w:r w:rsidRPr="1B03F0D6">
        <w:rPr>
          <w:rFonts w:eastAsia="Arial" w:cs="Arial"/>
          <w:szCs w:val="24"/>
        </w:rPr>
        <w:t>Prof</w:t>
      </w:r>
      <w:proofErr w:type="spellEnd"/>
      <w:r w:rsidRPr="1B03F0D6">
        <w:rPr>
          <w:rFonts w:eastAsia="Arial" w:cs="Arial"/>
          <w:szCs w:val="24"/>
        </w:rPr>
        <w:t xml:space="preserve">   Ismael de </w:t>
      </w:r>
      <w:proofErr w:type="spellStart"/>
      <w:r w:rsidRPr="1B03F0D6">
        <w:rPr>
          <w:rFonts w:eastAsia="Arial" w:cs="Arial"/>
          <w:szCs w:val="24"/>
        </w:rPr>
        <w:t>Araujo</w:t>
      </w:r>
      <w:proofErr w:type="spellEnd"/>
      <w:r w:rsidRPr="1B03F0D6">
        <w:rPr>
          <w:rFonts w:eastAsia="Arial" w:cs="Arial"/>
          <w:szCs w:val="24"/>
        </w:rPr>
        <w:t xml:space="preserve"> Silva</w:t>
      </w:r>
    </w:p>
    <w:p w14:paraId="4224D4DE" w14:textId="7E4A259F" w:rsidR="1B03F0D6" w:rsidRDefault="2C374444" w:rsidP="1B03F0D6">
      <w:pPr>
        <w:pStyle w:val="Ttulo2"/>
        <w:rPr>
          <w:sz w:val="24"/>
          <w:szCs w:val="24"/>
        </w:rPr>
      </w:pPr>
      <w:bookmarkStart w:id="33" w:name="OLE_LINK11"/>
      <w:bookmarkStart w:id="34" w:name="OLE_LINK12"/>
      <w:r w:rsidRPr="3DB61CE8">
        <w:rPr>
          <w:sz w:val="24"/>
          <w:szCs w:val="24"/>
        </w:rPr>
        <w:t xml:space="preserve">   </w:t>
      </w:r>
      <w:bookmarkStart w:id="35" w:name="_Toc43287323"/>
      <w:r w:rsidRPr="3DB61CE8">
        <w:rPr>
          <w:sz w:val="24"/>
          <w:szCs w:val="24"/>
        </w:rPr>
        <w:t xml:space="preserve">Entrega  </w:t>
      </w:r>
      <w:bookmarkEnd w:id="35"/>
    </w:p>
    <w:p w14:paraId="0BC88009" w14:textId="77777777" w:rsidR="003C457D" w:rsidRPr="005E07D4" w:rsidRDefault="003C457D" w:rsidP="003C457D">
      <w:pPr>
        <w:rPr>
          <w:b/>
          <w:bCs/>
        </w:rPr>
      </w:pPr>
      <w:bookmarkStart w:id="36" w:name="_Hlk80047640"/>
      <w:r>
        <w:rPr>
          <w:b/>
          <w:bCs/>
        </w:rPr>
        <w:t>2</w:t>
      </w:r>
      <w:r w:rsidRPr="00B97315">
        <w:rPr>
          <w:b/>
          <w:bCs/>
        </w:rPr>
        <w:t xml:space="preserve">ª – </w:t>
      </w:r>
      <w:r>
        <w:rPr>
          <w:b/>
          <w:bCs/>
        </w:rPr>
        <w:t>semestre</w:t>
      </w:r>
      <w:r w:rsidRPr="00B97315">
        <w:rPr>
          <w:b/>
          <w:bCs/>
        </w:rPr>
        <w:t xml:space="preserve"> </w:t>
      </w:r>
    </w:p>
    <w:bookmarkEnd w:id="36"/>
    <w:p w14:paraId="5D166D2E" w14:textId="20813CE4" w:rsidR="005E07D4" w:rsidRPr="005E07D4" w:rsidRDefault="005E07D4" w:rsidP="003C457D">
      <w:pPr>
        <w:rPr>
          <w:rFonts w:ascii="Calibri" w:eastAsiaTheme="minorEastAsia" w:hAnsi="Calibri"/>
        </w:rPr>
      </w:pPr>
      <w:r w:rsidRPr="005E07D4">
        <w:rPr>
          <w:rFonts w:ascii="Calibri" w:eastAsiaTheme="minorEastAsia" w:hAnsi="Calibri"/>
        </w:rPr>
        <w:t>1ª ENTREGA:</w:t>
      </w:r>
      <w:bookmarkEnd w:id="33"/>
      <w:bookmarkEnd w:id="34"/>
      <w:r w:rsidRPr="005E07D4">
        <w:rPr>
          <w:rFonts w:ascii="Calibri" w:eastAsiaTheme="minorEastAsia" w:hAnsi="Calibri"/>
        </w:rPr>
        <w:t xml:space="preserve"> </w:t>
      </w:r>
    </w:p>
    <w:p w14:paraId="3C39E435" w14:textId="3AD46B42" w:rsidR="005E07D4" w:rsidRPr="005E07D4" w:rsidRDefault="005E07D4" w:rsidP="003C457D">
      <w:pPr>
        <w:rPr>
          <w:rFonts w:ascii="Calibri" w:eastAsiaTheme="minorEastAsia" w:hAnsi="Calibri"/>
        </w:rPr>
      </w:pPr>
      <w:r w:rsidRPr="005E07D4">
        <w:rPr>
          <w:rFonts w:ascii="Calibri" w:eastAsiaTheme="minorEastAsia" w:hAnsi="Calibri"/>
        </w:rPr>
        <w:t xml:space="preserve">2ª ENTREGA: </w:t>
      </w:r>
    </w:p>
    <w:p w14:paraId="32118B36" w14:textId="13F4A145" w:rsidR="2C374444" w:rsidRDefault="2C374444" w:rsidP="1B03F0D6"/>
    <w:p w14:paraId="508B8A8D" w14:textId="169D4D64" w:rsidR="7BFCFB8F" w:rsidRDefault="7BFCFB8F" w:rsidP="7BFCFB8F">
      <w:pPr>
        <w:ind w:firstLine="432"/>
        <w:rPr>
          <w:rFonts w:ascii="Calibri" w:eastAsia="Calibri" w:hAnsi="Calibri" w:cs="Calibri"/>
        </w:rPr>
      </w:pPr>
    </w:p>
    <w:p w14:paraId="71C4B053" w14:textId="05C25E81" w:rsidR="1B03F0D6" w:rsidRDefault="1B03F0D6" w:rsidP="252BB4BD">
      <w:pPr>
        <w:rPr>
          <w:rFonts w:ascii="Calibri" w:eastAsiaTheme="minorEastAsia" w:hAnsi="Calibri"/>
        </w:rPr>
      </w:pPr>
    </w:p>
    <w:p w14:paraId="31B77BAB" w14:textId="293F4055" w:rsidR="0021694E" w:rsidRPr="00F62F47" w:rsidRDefault="009574B7" w:rsidP="0021694E">
      <w:pPr>
        <w:pStyle w:val="Ttulo1"/>
      </w:pPr>
      <w:bookmarkStart w:id="37" w:name="_Toc43287324"/>
      <w:r>
        <w:lastRenderedPageBreak/>
        <w:t>Design e Desenvolvimento de Bancos de Dados</w:t>
      </w:r>
      <w:bookmarkEnd w:id="37"/>
    </w:p>
    <w:p w14:paraId="67102BE1" w14:textId="34E0B2DB" w:rsidR="0021694E" w:rsidRDefault="0021694E" w:rsidP="0030035C">
      <w:pPr>
        <w:rPr>
          <w:rFonts w:eastAsia="Arial" w:cs="Arial"/>
          <w:szCs w:val="24"/>
        </w:rPr>
      </w:pPr>
      <w:r w:rsidRPr="0030035C">
        <w:rPr>
          <w:rFonts w:eastAsia="Arial" w:cs="Arial"/>
          <w:szCs w:val="24"/>
        </w:rPr>
        <w:t xml:space="preserve">Prof. </w:t>
      </w:r>
      <w:r w:rsidR="009574B7" w:rsidRPr="0030035C">
        <w:rPr>
          <w:rFonts w:eastAsia="Arial" w:cs="Arial"/>
          <w:szCs w:val="24"/>
        </w:rPr>
        <w:t>Alexandre Barcelos</w:t>
      </w:r>
      <w:r w:rsidR="002E2157">
        <w:rPr>
          <w:rFonts w:eastAsia="Arial" w:cs="Arial"/>
          <w:szCs w:val="24"/>
        </w:rPr>
        <w:t xml:space="preserve">, </w:t>
      </w:r>
      <w:r w:rsidR="009574B7" w:rsidRPr="0030035C">
        <w:rPr>
          <w:rFonts w:eastAsia="Arial" w:cs="Arial"/>
          <w:szCs w:val="24"/>
        </w:rPr>
        <w:t xml:space="preserve">Prof. Luciano </w:t>
      </w:r>
      <w:r w:rsidR="007736D8" w:rsidRPr="0030035C">
        <w:rPr>
          <w:rFonts w:eastAsia="Arial" w:cs="Arial"/>
          <w:szCs w:val="24"/>
        </w:rPr>
        <w:t>Inácio Melo</w:t>
      </w:r>
      <w:r w:rsidR="003468C6">
        <w:rPr>
          <w:rFonts w:eastAsia="Arial" w:cs="Arial"/>
          <w:szCs w:val="24"/>
        </w:rPr>
        <w:t>,</w:t>
      </w:r>
      <w:r w:rsidR="002E2157">
        <w:rPr>
          <w:rFonts w:eastAsia="Arial" w:cs="Arial"/>
          <w:szCs w:val="24"/>
        </w:rPr>
        <w:t xml:space="preserve"> Prof. Milton Goya</w:t>
      </w:r>
      <w:r w:rsidR="003468C6">
        <w:rPr>
          <w:rFonts w:eastAsia="Arial" w:cs="Arial"/>
          <w:szCs w:val="24"/>
        </w:rPr>
        <w:t xml:space="preserve"> e Profa. Rita Rodrigues</w:t>
      </w:r>
    </w:p>
    <w:p w14:paraId="7350D7F9" w14:textId="5AFD1AA7" w:rsidR="0030035C" w:rsidRDefault="0030035C" w:rsidP="0030035C">
      <w:pPr>
        <w:pStyle w:val="Ttulo2"/>
        <w:rPr>
          <w:sz w:val="24"/>
          <w:szCs w:val="24"/>
        </w:rPr>
      </w:pPr>
      <w:r w:rsidRPr="3DB61CE8">
        <w:rPr>
          <w:sz w:val="24"/>
          <w:szCs w:val="24"/>
        </w:rPr>
        <w:t xml:space="preserve">   Entrega  </w:t>
      </w:r>
    </w:p>
    <w:p w14:paraId="77F0F889" w14:textId="77777777" w:rsidR="00C0329E" w:rsidRPr="005E07D4" w:rsidRDefault="00C0329E" w:rsidP="00C0329E">
      <w:pPr>
        <w:rPr>
          <w:b/>
          <w:bCs/>
        </w:rPr>
      </w:pPr>
      <w:r>
        <w:rPr>
          <w:b/>
          <w:bCs/>
        </w:rPr>
        <w:t>2</w:t>
      </w:r>
      <w:r w:rsidRPr="00B97315">
        <w:rPr>
          <w:b/>
          <w:bCs/>
        </w:rPr>
        <w:t xml:space="preserve">ª – </w:t>
      </w:r>
      <w:r>
        <w:rPr>
          <w:b/>
          <w:bCs/>
        </w:rPr>
        <w:t>semestre</w:t>
      </w:r>
      <w:r w:rsidRPr="00B97315">
        <w:rPr>
          <w:b/>
          <w:bCs/>
        </w:rPr>
        <w:t xml:space="preserve"> </w:t>
      </w:r>
    </w:p>
    <w:p w14:paraId="45D2268A" w14:textId="0BC35B90" w:rsidR="00332DD7" w:rsidRDefault="005E07D4" w:rsidP="00332DD7">
      <w:r>
        <w:t xml:space="preserve">1ª ENTREGA: </w:t>
      </w:r>
    </w:p>
    <w:p w14:paraId="6DE6B8E0" w14:textId="04E460D2" w:rsidR="005E07D4" w:rsidRPr="00332DD7" w:rsidRDefault="005E07D4" w:rsidP="00332DD7">
      <w:r>
        <w:t xml:space="preserve">2ª ENTREGA: </w:t>
      </w:r>
    </w:p>
    <w:p w14:paraId="2A1D639C" w14:textId="77777777" w:rsidR="00332DD7" w:rsidRPr="00332DD7" w:rsidRDefault="00332DD7" w:rsidP="00332DD7">
      <w:pPr>
        <w:spacing w:after="24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AF7EAAE" w14:textId="069EB951" w:rsidR="05423B22" w:rsidRDefault="05423B22" w:rsidP="6CD78C9C">
      <w:pPr>
        <w:pStyle w:val="Ttulo1"/>
        <w:rPr>
          <w:rFonts w:asciiTheme="minorHAnsi" w:eastAsiaTheme="minorEastAsia" w:hAnsiTheme="minorHAnsi" w:cstheme="minorBidi"/>
          <w:bCs/>
          <w:color w:val="FF0066" w:themeColor="accent3"/>
          <w:szCs w:val="24"/>
        </w:rPr>
      </w:pPr>
      <w:bookmarkStart w:id="38" w:name="_Toc43287325"/>
      <w:r>
        <w:lastRenderedPageBreak/>
        <w:t>Programação Orientada a Objetos</w:t>
      </w:r>
      <w:bookmarkEnd w:id="38"/>
    </w:p>
    <w:p w14:paraId="7D2D47C7" w14:textId="5ACA7FA9" w:rsidR="05423B22" w:rsidRPr="0030035C" w:rsidRDefault="05423B22" w:rsidP="6CD78C9C">
      <w:pPr>
        <w:rPr>
          <w:rFonts w:eastAsia="Arial" w:cs="Arial"/>
          <w:szCs w:val="24"/>
        </w:rPr>
      </w:pPr>
      <w:r w:rsidRPr="0030035C">
        <w:rPr>
          <w:rFonts w:eastAsia="Arial" w:cs="Arial"/>
          <w:szCs w:val="24"/>
        </w:rPr>
        <w:t xml:space="preserve">Prof. </w:t>
      </w:r>
      <w:proofErr w:type="spellStart"/>
      <w:r w:rsidRPr="0030035C">
        <w:rPr>
          <w:rFonts w:eastAsia="Arial" w:cs="Arial"/>
          <w:szCs w:val="24"/>
        </w:rPr>
        <w:t>Antonio</w:t>
      </w:r>
      <w:proofErr w:type="spellEnd"/>
      <w:r w:rsidRPr="0030035C">
        <w:rPr>
          <w:rFonts w:eastAsia="Arial" w:cs="Arial"/>
          <w:szCs w:val="24"/>
        </w:rPr>
        <w:t xml:space="preserve"> Marcos </w:t>
      </w:r>
      <w:proofErr w:type="spellStart"/>
      <w:r w:rsidRPr="0030035C">
        <w:rPr>
          <w:rFonts w:eastAsia="Arial" w:cs="Arial"/>
          <w:szCs w:val="24"/>
        </w:rPr>
        <w:t>Selmini</w:t>
      </w:r>
      <w:proofErr w:type="spellEnd"/>
      <w:r w:rsidR="00262C7F" w:rsidRPr="0030035C">
        <w:rPr>
          <w:rFonts w:eastAsia="Arial" w:cs="Arial"/>
          <w:szCs w:val="24"/>
        </w:rPr>
        <w:t xml:space="preserve"> e Prof. </w:t>
      </w:r>
      <w:r w:rsidR="002E2157">
        <w:rPr>
          <w:rFonts w:eastAsia="Arial" w:cs="Arial"/>
          <w:szCs w:val="24"/>
        </w:rPr>
        <w:t>Emerson Rodolfo Abraham</w:t>
      </w:r>
    </w:p>
    <w:p w14:paraId="4C121447" w14:textId="7EF79AF4" w:rsidR="00221B18" w:rsidRDefault="2B823723" w:rsidP="6CD78C9C">
      <w:pPr>
        <w:pStyle w:val="Ttulo2"/>
        <w:rPr>
          <w:sz w:val="24"/>
          <w:szCs w:val="24"/>
        </w:rPr>
      </w:pPr>
      <w:bookmarkStart w:id="39" w:name="_Toc43287326"/>
      <w:r w:rsidRPr="3DB61CE8">
        <w:rPr>
          <w:sz w:val="24"/>
          <w:szCs w:val="24"/>
        </w:rPr>
        <w:t>Entrega</w:t>
      </w:r>
      <w:bookmarkEnd w:id="39"/>
    </w:p>
    <w:p w14:paraId="489A9BD5" w14:textId="77777777" w:rsidR="006529A3" w:rsidRPr="005E07D4" w:rsidRDefault="006529A3" w:rsidP="006529A3">
      <w:pPr>
        <w:rPr>
          <w:b/>
          <w:bCs/>
        </w:rPr>
      </w:pPr>
      <w:r>
        <w:rPr>
          <w:b/>
          <w:bCs/>
        </w:rPr>
        <w:t>2</w:t>
      </w:r>
      <w:r w:rsidRPr="00B97315">
        <w:rPr>
          <w:b/>
          <w:bCs/>
        </w:rPr>
        <w:t xml:space="preserve">ª – </w:t>
      </w:r>
      <w:r>
        <w:rPr>
          <w:b/>
          <w:bCs/>
        </w:rPr>
        <w:t>semestre</w:t>
      </w:r>
      <w:r w:rsidRPr="00B97315">
        <w:rPr>
          <w:b/>
          <w:bCs/>
        </w:rPr>
        <w:t xml:space="preserve"> </w:t>
      </w:r>
    </w:p>
    <w:p w14:paraId="71C35132" w14:textId="4959CF89" w:rsidR="00221B18" w:rsidRDefault="00427976" w:rsidP="00221B18">
      <w:r>
        <w:t xml:space="preserve">1ª ENTREGA: </w:t>
      </w:r>
    </w:p>
    <w:p w14:paraId="0B09723D" w14:textId="5A39CE14" w:rsidR="00427976" w:rsidRPr="00221B18" w:rsidRDefault="00427976" w:rsidP="00221B18">
      <w:r>
        <w:t xml:space="preserve">2ª </w:t>
      </w:r>
      <w:proofErr w:type="gramStart"/>
      <w:r>
        <w:t>ENTREGA:</w:t>
      </w:r>
      <w:r w:rsidRPr="00427976">
        <w:t>.</w:t>
      </w:r>
      <w:proofErr w:type="gramEnd"/>
    </w:p>
    <w:p w14:paraId="6CB2E6B9" w14:textId="77777777" w:rsidR="00221B18" w:rsidRDefault="00221B18" w:rsidP="6CD78C9C"/>
    <w:p w14:paraId="1B5911FD" w14:textId="12712F04" w:rsidR="6CD78C9C" w:rsidRDefault="6CD78C9C" w:rsidP="6CD78C9C">
      <w:pPr>
        <w:rPr>
          <w:rFonts w:ascii="Segoe UI" w:hAnsi="Segoe UI" w:cs="Segoe UI"/>
          <w:color w:val="000000" w:themeColor="text1"/>
          <w:sz w:val="23"/>
          <w:szCs w:val="23"/>
        </w:rPr>
      </w:pPr>
    </w:p>
    <w:p w14:paraId="6AB166BA" w14:textId="33217140" w:rsidR="004B1301" w:rsidRDefault="004B1301" w:rsidP="004B1301">
      <w:pPr>
        <w:pStyle w:val="Ttulo1"/>
        <w:rPr>
          <w:szCs w:val="24"/>
        </w:rPr>
      </w:pPr>
      <w:bookmarkStart w:id="40" w:name="_Toc42446998"/>
      <w:bookmarkStart w:id="41" w:name="_Toc42447516"/>
      <w:bookmarkStart w:id="42" w:name="_Toc43287327"/>
      <w:r w:rsidRPr="008950C1">
        <w:rPr>
          <w:szCs w:val="24"/>
        </w:rPr>
        <w:lastRenderedPageBreak/>
        <w:t xml:space="preserve">Vídeo </w:t>
      </w:r>
      <w:ins w:id="43" w:author="Renato Jardim Parducci" w:date="2021-08-16T23:07:00Z">
        <w:r w:rsidR="006529A3">
          <w:rPr>
            <w:szCs w:val="24"/>
          </w:rPr>
          <w:t xml:space="preserve">de apresentação do protótipo funcional </w:t>
        </w:r>
      </w:ins>
      <w:bookmarkEnd w:id="40"/>
      <w:bookmarkEnd w:id="41"/>
      <w:bookmarkEnd w:id="42"/>
    </w:p>
    <w:p w14:paraId="32BEE60E" w14:textId="77777777" w:rsidR="004B1301" w:rsidRPr="008950C1" w:rsidRDefault="004B1301" w:rsidP="004B1301">
      <w:pPr>
        <w:pStyle w:val="Ttulo2"/>
        <w:rPr>
          <w:sz w:val="24"/>
          <w:szCs w:val="24"/>
        </w:rPr>
      </w:pPr>
      <w:bookmarkStart w:id="44" w:name="_Toc42446999"/>
      <w:bookmarkStart w:id="45" w:name="_Toc42447517"/>
      <w:bookmarkStart w:id="46" w:name="_Toc43287328"/>
      <w:r w:rsidRPr="4239B443">
        <w:rPr>
          <w:sz w:val="24"/>
          <w:szCs w:val="24"/>
        </w:rPr>
        <w:t>Entrega</w:t>
      </w:r>
      <w:bookmarkEnd w:id="44"/>
      <w:bookmarkEnd w:id="45"/>
      <w:bookmarkEnd w:id="46"/>
      <w:r w:rsidRPr="4239B443">
        <w:rPr>
          <w:sz w:val="24"/>
          <w:szCs w:val="24"/>
        </w:rPr>
        <w:t xml:space="preserve"> </w:t>
      </w:r>
    </w:p>
    <w:p w14:paraId="608C83EC" w14:textId="7D090686" w:rsidR="004B1301" w:rsidRDefault="004B1301" w:rsidP="004B1301">
      <w:r>
        <w:t xml:space="preserve">Um vídeo </w:t>
      </w:r>
      <w:proofErr w:type="spellStart"/>
      <w:r>
        <w:t>pitch</w:t>
      </w:r>
      <w:r w:rsidR="006529A3">
        <w:t>com</w:t>
      </w:r>
      <w:proofErr w:type="spellEnd"/>
      <w:r w:rsidR="006529A3">
        <w:t xml:space="preserve"> exibição do protótipo funcional,</w:t>
      </w:r>
      <w:r>
        <w:t xml:space="preserve"> de no máximo 3 minutos sobre seu projeto</w:t>
      </w:r>
      <w:r w:rsidR="006529A3">
        <w:t>,</w:t>
      </w:r>
      <w:r>
        <w:t xml:space="preserve"> deve ser realizado e entregue para os professores, use e abuse de sua criatividade. </w:t>
      </w:r>
      <w:r w:rsidRPr="008950C1">
        <w:t xml:space="preserve">Escolha o colega que tenha mais desenvoltura que gravará </w:t>
      </w:r>
      <w:r>
        <w:t>o</w:t>
      </w:r>
      <w:r w:rsidRPr="008950C1">
        <w:t xml:space="preserve"> vídeo </w:t>
      </w:r>
      <w:proofErr w:type="spellStart"/>
      <w:r w:rsidRPr="008950C1">
        <w:t>pitch</w:t>
      </w:r>
      <w:proofErr w:type="spellEnd"/>
      <w:r w:rsidRPr="008950C1">
        <w:t>.</w:t>
      </w:r>
    </w:p>
    <w:p w14:paraId="09ADD09A" w14:textId="77777777" w:rsidR="004B1301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Para ajudá-los a fazer um vídeo mais interessante, aqui estão algumas dicas do Time Estúdio Fiap:</w:t>
      </w:r>
    </w:p>
    <w:p w14:paraId="6C284B94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</w:p>
    <w:p w14:paraId="60E87057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b/>
          <w:bCs/>
          <w:szCs w:val="24"/>
        </w:rPr>
        <w:t>1. Antes do REC: lembre-se da configuração!</w:t>
      </w:r>
    </w:p>
    <w:p w14:paraId="502A91F2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Talvez você não saiba, mas antes de qualquer gravação, é necessário configurar os equipamentos. E com seu smartphone ou computador não é diferente!</w:t>
      </w:r>
    </w:p>
    <w:p w14:paraId="0C2DD0AD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A primeira configuração é o ajuste da resolução:</w:t>
      </w:r>
    </w:p>
    <w:p w14:paraId="54AB3591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IDEAL: 1920x1080 (qualidade full HD)</w:t>
      </w:r>
    </w:p>
    <w:p w14:paraId="4732E8C5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ESTÁ VALENDO: 1280x720 (qualidade HD)</w:t>
      </w:r>
    </w:p>
    <w:p w14:paraId="0718B964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A segunda recomendação é esquecer o mundo das selfies. Como padrão, a gravação deve ser 16:9, por isso, grave com o seu celular na horizontal.</w:t>
      </w:r>
    </w:p>
    <w:p w14:paraId="5A8CF36A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IMPORTANTE: Use a câmera traseira do seu smartphone, a resolução dela é melhor, combinado?</w:t>
      </w:r>
    </w:p>
    <w:p w14:paraId="6C630B49" w14:textId="77777777" w:rsidR="004B1301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A DICA DE OURO: Lembre-se de, quando for gravar, manter o celular no modo avião e com o modo “Não Perturbe” ativado. Assim, nenhuma ligação indesejada ou alarme vão interromper a produção do seu vídeo.</w:t>
      </w:r>
    </w:p>
    <w:p w14:paraId="2EB4F14C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b/>
          <w:bCs/>
          <w:szCs w:val="24"/>
        </w:rPr>
        <w:t>2. Capriche no cenário!</w:t>
      </w:r>
    </w:p>
    <w:p w14:paraId="6E99BB29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O background do seu vídeo pode fazer toda a diferença no resultado final! Por isso, escolha um cenário com elementos que conversem com o tema do seu vídeo. Na dúvida, vá para o local seguro: um escritório com livros e plantas, que são sempre coringas.</w:t>
      </w:r>
    </w:p>
    <w:p w14:paraId="1AAE09D6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EVITE: Portas, ambientes domésticos e janelas.</w:t>
      </w:r>
    </w:p>
    <w:p w14:paraId="21BC06A0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NUNCA: Jamais se posicione com fontes de luz atrás de você.</w:t>
      </w:r>
    </w:p>
    <w:p w14:paraId="4556DE39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ESTÁ VALENDO: Caso o ambiente não tenha elementos, tudo bem! Uma parede colorida já garante o profissionalismo necessário.</w:t>
      </w:r>
    </w:p>
    <w:p w14:paraId="30981018" w14:textId="77777777" w:rsidR="004B1301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 xml:space="preserve"> </w:t>
      </w:r>
    </w:p>
    <w:p w14:paraId="54AE24F6" w14:textId="77777777" w:rsidR="004B1301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</w:p>
    <w:p w14:paraId="37CCCCB5" w14:textId="77777777" w:rsidR="004B1301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</w:p>
    <w:p w14:paraId="46D5FF57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</w:p>
    <w:p w14:paraId="1AB1804E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b/>
          <w:bCs/>
          <w:szCs w:val="24"/>
        </w:rPr>
        <w:t>3. Atenção ao enquadramento! Se está bonito, enquadre!</w:t>
      </w:r>
    </w:p>
    <w:p w14:paraId="2693DFB1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Definido o cenário, é hora de escolher o enquadramento. Lembre-se de que enquadramento é tudo aquilo que será visto pelas pessoas! Pense sobre o que é importante que apareça na tela!</w:t>
      </w:r>
    </w:p>
    <w:p w14:paraId="11F95B5A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Posicione-se no centro da telinha, da cintura para cima e deixe uma margem de segurança sobre a sua cabeça.</w:t>
      </w:r>
    </w:p>
    <w:p w14:paraId="26323B34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b/>
          <w:bCs/>
          <w:szCs w:val="24"/>
        </w:rPr>
        <w:t>4. Estabilize o seu celular durante a gravação!</w:t>
      </w:r>
    </w:p>
    <w:p w14:paraId="7015F382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Sabemos que vocês têm superpoderes, mas até heróis e heroínas precisam de um apoio! O objetivo aqui é evitar que você acabe tremendo durante a gravação! Se não tiver um tripé à disposição, apoie o seu celular em uma superfície fixa! É sucesso garantido!</w:t>
      </w:r>
    </w:p>
    <w:p w14:paraId="152BB638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EVITE: Apoiar seu aparelho em um lugar que possa tombar durante a filmagem.</w:t>
      </w:r>
    </w:p>
    <w:p w14:paraId="48FA3CB6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NUNCA: Não grave com o celular em pé (na vertical), combinado?</w:t>
      </w:r>
    </w:p>
    <w:p w14:paraId="42F7FF10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ESTÁ VALENDO: Olhe para a lente do seu smartphone enquanto estiver gravando.</w:t>
      </w:r>
    </w:p>
    <w:p w14:paraId="3F00E6B3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b/>
          <w:bCs/>
          <w:szCs w:val="24"/>
        </w:rPr>
        <w:t>5. Vá para a luz!</w:t>
      </w:r>
    </w:p>
    <w:p w14:paraId="209F2B5C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A luz é um dos elementos mais importantes do vídeo. Por isso, escolha um ambiente bem iluminado, lembrando-se de se posicionar em frente às fontes de luz, sejam elas janelas ou luzes artificiais.</w:t>
      </w:r>
    </w:p>
    <w:p w14:paraId="154F2318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NUNCA: Jamais grave de costas para uma janela.</w:t>
      </w:r>
    </w:p>
    <w:p w14:paraId="18020BD0" w14:textId="77777777" w:rsidR="004B1301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ESTÁ VALENDO: Se o ambiente estiver um pouco escuro, vale recorrer a abajures e luminárias para preencher a luz.</w:t>
      </w:r>
    </w:p>
    <w:p w14:paraId="218BF7F7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b/>
          <w:bCs/>
          <w:szCs w:val="24"/>
        </w:rPr>
        <w:t>6. Cuidado com o áudio!</w:t>
      </w:r>
    </w:p>
    <w:p w14:paraId="11B48A90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Encontre um lugar silencioso para a sua gravação e fique atento à acústica do ambiente! Locais muito grandes e com o pé direito alto acabam gerando ECO. Assim como o carro dos ovos ou do gás podem vazar no vídeo.</w:t>
      </w:r>
    </w:p>
    <w:p w14:paraId="563462E5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DICA: Na busca pelo ambiente perfeito para a sua gravação, bata uma palma e preste atenção ao som! Se a palma ecoar, ou seja, se o som se repetir algumas vezes, é sinal de que o mesmo poderá acontecer com a sua voz! Nesse caso, procure outro ambiente.</w:t>
      </w:r>
    </w:p>
    <w:p w14:paraId="32C2C7F4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b/>
          <w:bCs/>
          <w:szCs w:val="24"/>
        </w:rPr>
        <w:t>7. Crie um roteiro!</w:t>
      </w:r>
    </w:p>
    <w:p w14:paraId="757DB088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 xml:space="preserve">Parece coisa de cinema, mas o script é fundamental para que você consiga abordar todos os pontos propostos durante a sua gravação. Organize seu conteúdo em </w:t>
      </w:r>
      <w:proofErr w:type="spellStart"/>
      <w:r w:rsidRPr="228C677E">
        <w:rPr>
          <w:rFonts w:ascii="Calibri" w:eastAsia="Calibri" w:hAnsi="Calibri" w:cs="Calibri"/>
          <w:szCs w:val="24"/>
        </w:rPr>
        <w:t>bullet</w:t>
      </w:r>
      <w:proofErr w:type="spellEnd"/>
      <w:r w:rsidRPr="228C677E">
        <w:rPr>
          <w:rFonts w:ascii="Calibri" w:eastAsia="Calibri" w:hAnsi="Calibri" w:cs="Calibri"/>
          <w:szCs w:val="24"/>
        </w:rPr>
        <w:t xml:space="preserve"> points para ensaiar o </w:t>
      </w:r>
      <w:proofErr w:type="spellStart"/>
      <w:r w:rsidRPr="228C677E">
        <w:rPr>
          <w:rFonts w:ascii="Calibri" w:eastAsia="Calibri" w:hAnsi="Calibri" w:cs="Calibri"/>
          <w:szCs w:val="24"/>
        </w:rPr>
        <w:t>pitch</w:t>
      </w:r>
      <w:proofErr w:type="spellEnd"/>
      <w:r w:rsidRPr="228C677E">
        <w:rPr>
          <w:rFonts w:ascii="Calibri" w:eastAsia="Calibri" w:hAnsi="Calibri" w:cs="Calibri"/>
          <w:szCs w:val="24"/>
        </w:rPr>
        <w:t xml:space="preserve"> (mas não coloque os textos nos slides) e arrase!</w:t>
      </w:r>
    </w:p>
    <w:p w14:paraId="71EA49E3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EVITE: O improviso leva ao esquecimento. Anote tudo que lembrar antes da filmagem.</w:t>
      </w:r>
    </w:p>
    <w:p w14:paraId="44218CAA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NUNCA: Vale o roteiro, não vale ler sua “colinha”. Pense nele nela como um material de apoio.</w:t>
      </w:r>
    </w:p>
    <w:p w14:paraId="561E31B2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lastRenderedPageBreak/>
        <w:t>ESTÁ VALENDO: Colar post-its com termos-chave e mencione-os ao longo do vídeo.</w:t>
      </w:r>
    </w:p>
    <w:p w14:paraId="5F654EA2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szCs w:val="24"/>
        </w:rPr>
        <w:t xml:space="preserve"> </w:t>
      </w:r>
      <w:r w:rsidRPr="228C677E">
        <w:rPr>
          <w:rFonts w:ascii="Calibri" w:eastAsia="Calibri" w:hAnsi="Calibri" w:cs="Calibri"/>
          <w:b/>
          <w:bCs/>
          <w:szCs w:val="24"/>
        </w:rPr>
        <w:t>8. Com que roupa?</w:t>
      </w:r>
    </w:p>
    <w:p w14:paraId="4C8675F1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O figurino também é parte importante do vídeo.</w:t>
      </w:r>
    </w:p>
    <w:p w14:paraId="5D677744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EVITE: Estampas que possam ficar estranhas com sua movimentação.</w:t>
      </w:r>
    </w:p>
    <w:p w14:paraId="655747F0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JAMAIS: O black-tie está dispensado, mas nada de pijamas. Um tapa no penteado também é bem-vindo :D</w:t>
      </w:r>
    </w:p>
    <w:p w14:paraId="606FB307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b/>
          <w:bCs/>
          <w:szCs w:val="24"/>
        </w:rPr>
        <w:t>9. Você está no comando!</w:t>
      </w:r>
    </w:p>
    <w:p w14:paraId="38340283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Lembre-se de que, assim como em uma aula, você é o protagonista, não o seu PPT!</w:t>
      </w:r>
    </w:p>
    <w:p w14:paraId="3E5135CE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O apoio visual é sempre bem-vindo, mas você deve ser a estrela principal do vídeo. Busque o equilíbrio entre as suas aparições na telinha e o PPT.</w:t>
      </w:r>
    </w:p>
    <w:p w14:paraId="4C89EDFC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EVITE: Deixar sua didática apoiada no PPT.</w:t>
      </w:r>
    </w:p>
    <w:p w14:paraId="627BC7B1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NUNCA: Nada de ficar apenas lendo ou só deixar mostrar a tela, você está no comando.</w:t>
      </w:r>
    </w:p>
    <w:p w14:paraId="41A8C7C3" w14:textId="77777777" w:rsidR="004B1301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ESTÁ VALENDO: O dinamismo entre você e o conteúdo sempre vale. :D</w:t>
      </w:r>
    </w:p>
    <w:p w14:paraId="0304645A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  <w:r w:rsidRPr="228C677E">
        <w:rPr>
          <w:rFonts w:ascii="Calibri" w:eastAsia="Calibri" w:hAnsi="Calibri" w:cs="Calibri"/>
          <w:b/>
          <w:bCs/>
          <w:szCs w:val="24"/>
        </w:rPr>
        <w:t>10. Postura, respiração e olho na câmera</w:t>
      </w:r>
    </w:p>
    <w:p w14:paraId="5A8A825F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As pessoas poderão ver a movimentação dos seus olhos e pescoço. Por isso, evite ler grandes trechos durante a sua gravação! Seja natural e tente esquecer a presença da câmera.</w:t>
      </w:r>
    </w:p>
    <w:p w14:paraId="0EB860C4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EVITE: Tentar soar sério ou descontraído demais. Dê o tom certo de acordo com o conteúdo e o público.</w:t>
      </w:r>
    </w:p>
    <w:p w14:paraId="5264F90C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>NUNCA: Faça um sermão lendo, passando muito tempo sem olhar para a câmera.</w:t>
      </w:r>
    </w:p>
    <w:p w14:paraId="06B323E5" w14:textId="77777777" w:rsidR="004B1301" w:rsidRPr="00F62F47" w:rsidRDefault="004B1301" w:rsidP="004B1301">
      <w:pPr>
        <w:spacing w:line="257" w:lineRule="auto"/>
        <w:rPr>
          <w:rFonts w:ascii="Calibri" w:eastAsia="Calibri" w:hAnsi="Calibri" w:cs="Calibri"/>
          <w:szCs w:val="24"/>
        </w:rPr>
      </w:pPr>
      <w:r w:rsidRPr="228C677E">
        <w:rPr>
          <w:rFonts w:ascii="Calibri" w:eastAsia="Calibri" w:hAnsi="Calibri" w:cs="Calibri"/>
          <w:szCs w:val="24"/>
        </w:rPr>
        <w:t xml:space="preserve">ESTÁ VALENDO: Ficou nervoso? Pense em alguma fala para descontrair. </w:t>
      </w:r>
    </w:p>
    <w:p w14:paraId="2174B633" w14:textId="4ACCE81D" w:rsidR="004B1301" w:rsidRDefault="004B1301" w:rsidP="004B1301">
      <w:pPr>
        <w:spacing w:line="257" w:lineRule="auto"/>
        <w:rPr>
          <w:rFonts w:ascii="Segoe UI Symbol" w:eastAsia="Segoe UI Symbol" w:hAnsi="Segoe UI Symbol" w:cs="Segoe UI Symbol"/>
          <w:b/>
          <w:bCs/>
          <w:szCs w:val="24"/>
        </w:rPr>
      </w:pPr>
      <w:r w:rsidRPr="00C53506">
        <w:rPr>
          <w:rFonts w:ascii="Calibri" w:eastAsia="Calibri" w:hAnsi="Calibri" w:cs="Calibri"/>
          <w:b/>
          <w:bCs/>
          <w:szCs w:val="24"/>
        </w:rPr>
        <w:t>Ufa! Depois de tudo pronto, é só salvar um arquivo .</w:t>
      </w:r>
      <w:proofErr w:type="spellStart"/>
      <w:r w:rsidRPr="00C53506">
        <w:rPr>
          <w:rFonts w:ascii="Calibri" w:eastAsia="Calibri" w:hAnsi="Calibri" w:cs="Calibri"/>
          <w:b/>
          <w:bCs/>
          <w:szCs w:val="24"/>
        </w:rPr>
        <w:t>doc</w:t>
      </w:r>
      <w:proofErr w:type="spellEnd"/>
      <w:r w:rsidRPr="00C53506">
        <w:rPr>
          <w:rFonts w:ascii="Calibri" w:eastAsia="Calibri" w:hAnsi="Calibri" w:cs="Calibri"/>
          <w:b/>
          <w:bCs/>
          <w:szCs w:val="24"/>
        </w:rPr>
        <w:t xml:space="preserve"> com o link do seu vídeo no Youtube e postar na área de trabalhos do site da Fiap. Lembre-se de deixar esse link público para que possamos assistir. Boa sorte </w:t>
      </w:r>
      <w:r w:rsidRPr="00C53506">
        <w:rPr>
          <w:rFonts w:ascii="Segoe UI Symbol" w:eastAsia="Segoe UI Symbol" w:hAnsi="Segoe UI Symbol" w:cs="Segoe UI Symbol"/>
          <w:b/>
          <w:bCs/>
          <w:szCs w:val="24"/>
        </w:rPr>
        <w:t>🙂</w:t>
      </w:r>
    </w:p>
    <w:p w14:paraId="5A45E15E" w14:textId="77777777" w:rsidR="00335E37" w:rsidRDefault="00335E37" w:rsidP="00335E3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 Symbol" w:hAnsi="Segoe UI Symbol" w:cs="Segoe UI"/>
          <w:b/>
          <w:bCs/>
        </w:rPr>
        <w:t>QUANDO SOLICITADO, f</w:t>
      </w:r>
      <w:r>
        <w:rPr>
          <w:rStyle w:val="normaltextrun"/>
          <w:rFonts w:cs="Arial"/>
        </w:rPr>
        <w:t>aça os envios de vídeos via área de entrega de trabalhos (envie apenas o link do vídeo publicado na WEB em um canal como o Youtube) definida pelo Scrum Master:</w:t>
      </w:r>
      <w:r>
        <w:rPr>
          <w:rStyle w:val="eop"/>
          <w:rFonts w:ascii="Arial" w:hAnsi="Arial" w:cs="Arial"/>
        </w:rPr>
        <w:t> </w:t>
      </w:r>
    </w:p>
    <w:p w14:paraId="45E3BA66" w14:textId="77777777" w:rsidR="00335E37" w:rsidRDefault="00335E37" w:rsidP="00335E3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-Para todas as turmas do 2º ano </w:t>
      </w:r>
      <w:proofErr w:type="gramStart"/>
      <w:r>
        <w:rPr>
          <w:rStyle w:val="normaltextrun"/>
          <w:rFonts w:cs="Arial"/>
        </w:rPr>
        <w:t>de  SI</w:t>
      </w:r>
      <w:proofErr w:type="gramEnd"/>
      <w:r>
        <w:rPr>
          <w:rStyle w:val="normaltextrun"/>
          <w:rFonts w:cs="Arial"/>
        </w:rPr>
        <w:t>, o Scrum Master é o professor Renato Jardim Parducci</w:t>
      </w:r>
      <w:r>
        <w:rPr>
          <w:rStyle w:val="eop"/>
          <w:rFonts w:ascii="Arial" w:hAnsi="Arial" w:cs="Arial"/>
        </w:rPr>
        <w:t> </w:t>
      </w:r>
    </w:p>
    <w:p w14:paraId="4C72C06F" w14:textId="77777777" w:rsidR="00335E37" w:rsidRDefault="00335E37" w:rsidP="00335E3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profrenato.parducci@fiap.com.br</w:t>
      </w:r>
      <w:r>
        <w:rPr>
          <w:rStyle w:val="eop"/>
          <w:rFonts w:ascii="Arial" w:hAnsi="Arial" w:cs="Arial"/>
        </w:rPr>
        <w:t> </w:t>
      </w:r>
    </w:p>
    <w:p w14:paraId="31F18371" w14:textId="77777777" w:rsidR="00335E37" w:rsidRPr="00C53506" w:rsidRDefault="00335E37" w:rsidP="004B1301">
      <w:pPr>
        <w:spacing w:line="257" w:lineRule="auto"/>
        <w:rPr>
          <w:rFonts w:ascii="Calibri" w:eastAsia="Calibri" w:hAnsi="Calibri" w:cs="Calibri"/>
          <w:b/>
          <w:bCs/>
          <w:szCs w:val="24"/>
        </w:rPr>
      </w:pPr>
    </w:p>
    <w:p w14:paraId="157E8A3D" w14:textId="77777777" w:rsidR="004B1301" w:rsidRDefault="004B1301" w:rsidP="004B1301">
      <w:pPr>
        <w:pStyle w:val="Ttulo2"/>
        <w:rPr>
          <w:sz w:val="24"/>
          <w:szCs w:val="24"/>
        </w:rPr>
      </w:pPr>
      <w:bookmarkStart w:id="47" w:name="_Toc42447000"/>
      <w:bookmarkStart w:id="48" w:name="_Toc42447518"/>
      <w:bookmarkStart w:id="49" w:name="_Toc43287329"/>
      <w:r>
        <w:rPr>
          <w:sz w:val="24"/>
          <w:szCs w:val="24"/>
        </w:rPr>
        <w:t>Professores responsáveis</w:t>
      </w:r>
      <w:bookmarkEnd w:id="47"/>
      <w:bookmarkEnd w:id="48"/>
      <w:bookmarkEnd w:id="49"/>
      <w:r>
        <w:rPr>
          <w:sz w:val="24"/>
          <w:szCs w:val="24"/>
        </w:rPr>
        <w:t xml:space="preserve"> </w:t>
      </w:r>
    </w:p>
    <w:p w14:paraId="33D4647E" w14:textId="77777777" w:rsidR="00335E37" w:rsidRDefault="00335E37" w:rsidP="00335E3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Scrum Master é o professor Renato Jardim Parducci</w:t>
      </w:r>
      <w:r>
        <w:rPr>
          <w:rStyle w:val="eop"/>
          <w:rFonts w:ascii="Arial" w:hAnsi="Arial" w:cs="Arial"/>
        </w:rPr>
        <w:t> </w:t>
      </w:r>
    </w:p>
    <w:p w14:paraId="76200EEF" w14:textId="77777777" w:rsidR="00335E37" w:rsidRDefault="00335E37" w:rsidP="00335E3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profrenato.parducci@fiap.com.br</w:t>
      </w:r>
      <w:r>
        <w:rPr>
          <w:rStyle w:val="eop"/>
          <w:rFonts w:ascii="Arial" w:hAnsi="Arial" w:cs="Arial"/>
        </w:rPr>
        <w:t> </w:t>
      </w:r>
    </w:p>
    <w:p w14:paraId="46E9ECDF" w14:textId="77777777" w:rsidR="00335E37" w:rsidRDefault="00335E37" w:rsidP="00335E37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Calibri" w:hAnsi="Calibri" w:cs="Calibri"/>
          <w:sz w:val="22"/>
          <w:szCs w:val="22"/>
        </w:rPr>
        <w:t>Trata comunicação com professores e DOW quando a montagem de agendas de eventos e avaliações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30FF35" w14:textId="07BC16E3" w:rsidR="00335E37" w:rsidRPr="00335E37" w:rsidRDefault="00335E37" w:rsidP="00335E37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Auxilia em caso de impedimento ou dificuldade na comunicação direta do time de projeto com algum professor ou representantes da 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C6BA23" w14:textId="77777777" w:rsidR="00335E37" w:rsidRDefault="00335E37" w:rsidP="00335E37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4DBB3FB6" w14:textId="77777777" w:rsidR="00335E37" w:rsidRDefault="00335E37" w:rsidP="00335E3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Demais professores</w:t>
      </w:r>
      <w:r>
        <w:rPr>
          <w:rStyle w:val="eop"/>
          <w:rFonts w:ascii="Arial" w:hAnsi="Arial" w:cs="Arial"/>
        </w:rPr>
        <w:t> </w:t>
      </w:r>
    </w:p>
    <w:p w14:paraId="23881072" w14:textId="77777777" w:rsidR="00335E37" w:rsidRDefault="00335E37" w:rsidP="00335E37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Combinam e avaliam as entregas específicas das suas disciplinas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EBAB66" w14:textId="77777777" w:rsidR="00335E37" w:rsidRDefault="00335E37" w:rsidP="00335E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D1B348F" w14:textId="77777777" w:rsidR="00335E37" w:rsidRDefault="00335E37" w:rsidP="00335E3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LEMBRE-SE QUE O PROJETO É GERENCIADO E DE TOTAL RESPONSABILIDADE DAS EQUIPES! Os professores são facilitadores e a DOW a responsável por avaliar as propostas de soluções.</w:t>
      </w:r>
      <w:r>
        <w:rPr>
          <w:rStyle w:val="eop"/>
          <w:rFonts w:ascii="Arial" w:hAnsi="Arial" w:cs="Arial"/>
        </w:rPr>
        <w:t> </w:t>
      </w:r>
    </w:p>
    <w:p w14:paraId="7C689921" w14:textId="37D2FA2D" w:rsidR="00C40C2D" w:rsidRPr="002415CB" w:rsidRDefault="00C40C2D" w:rsidP="00335E37"/>
    <w:sectPr w:rsidR="00C40C2D" w:rsidRPr="002415CB" w:rsidSect="00904D4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DE56D" w14:textId="77777777" w:rsidR="0069714B" w:rsidRDefault="0069714B" w:rsidP="007E0FED">
      <w:pPr>
        <w:spacing w:after="0" w:line="240" w:lineRule="auto"/>
      </w:pPr>
      <w:r>
        <w:separator/>
      </w:r>
    </w:p>
  </w:endnote>
  <w:endnote w:type="continuationSeparator" w:id="0">
    <w:p w14:paraId="1CDEED52" w14:textId="77777777" w:rsidR="0069714B" w:rsidRDefault="0069714B" w:rsidP="007E0FED">
      <w:pPr>
        <w:spacing w:after="0" w:line="240" w:lineRule="auto"/>
      </w:pPr>
      <w:r>
        <w:continuationSeparator/>
      </w:r>
    </w:p>
  </w:endnote>
  <w:endnote w:type="continuationNotice" w:id="1">
    <w:p w14:paraId="3B38A632" w14:textId="77777777" w:rsidR="0069714B" w:rsidRDefault="006971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HTF Light">
    <w:altName w:val="Calibri"/>
    <w:charset w:val="00"/>
    <w:family w:val="modern"/>
    <w:pitch w:val="variable"/>
    <w:sig w:usb0="A00000AF" w:usb1="50000048" w:usb2="00000000" w:usb3="00000000" w:csb0="0000011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70FD" w14:textId="1B27CBFC" w:rsidR="0030035C" w:rsidRDefault="0030035C">
    <w:pPr>
      <w:pStyle w:val="Rodap"/>
      <w:jc w:val="right"/>
    </w:pPr>
  </w:p>
  <w:p w14:paraId="502948A2" w14:textId="77777777" w:rsidR="0030035C" w:rsidRDefault="0030035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316934"/>
      <w:docPartObj>
        <w:docPartGallery w:val="Page Numbers (Bottom of Page)"/>
        <w:docPartUnique/>
      </w:docPartObj>
    </w:sdtPr>
    <w:sdtEndPr/>
    <w:sdtContent>
      <w:p w14:paraId="2C129438" w14:textId="0DB78045" w:rsidR="0030035C" w:rsidRDefault="0030035C">
        <w:pPr>
          <w:pStyle w:val="Rodap"/>
          <w:jc w:val="right"/>
        </w:pPr>
        <w:r>
          <w:rPr>
            <w:noProof/>
          </w:rPr>
          <w:t>9</w:t>
        </w:r>
      </w:p>
    </w:sdtContent>
  </w:sdt>
  <w:p w14:paraId="5FCD022E" w14:textId="77777777" w:rsidR="0030035C" w:rsidRDefault="003003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A2A1" w14:textId="77777777" w:rsidR="0069714B" w:rsidRDefault="0069714B" w:rsidP="007E0FED">
      <w:pPr>
        <w:spacing w:after="0" w:line="240" w:lineRule="auto"/>
      </w:pPr>
      <w:r>
        <w:separator/>
      </w:r>
    </w:p>
  </w:footnote>
  <w:footnote w:type="continuationSeparator" w:id="0">
    <w:p w14:paraId="6453BE08" w14:textId="77777777" w:rsidR="0069714B" w:rsidRDefault="0069714B" w:rsidP="007E0FED">
      <w:pPr>
        <w:spacing w:after="0" w:line="240" w:lineRule="auto"/>
      </w:pPr>
      <w:r>
        <w:continuationSeparator/>
      </w:r>
    </w:p>
  </w:footnote>
  <w:footnote w:type="continuationNotice" w:id="1">
    <w:p w14:paraId="64BDC542" w14:textId="77777777" w:rsidR="0069714B" w:rsidRDefault="006971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2A9D8" w14:textId="3A472638" w:rsidR="0030035C" w:rsidRDefault="0030035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436B307" wp14:editId="1E6F9D5D">
              <wp:simplePos x="0" y="0"/>
              <wp:positionH relativeFrom="page">
                <wp:posOffset>13335</wp:posOffset>
              </wp:positionH>
              <wp:positionV relativeFrom="paragraph">
                <wp:posOffset>-442595</wp:posOffset>
              </wp:positionV>
              <wp:extent cx="302895" cy="10650855"/>
              <wp:effectExtent l="0" t="0" r="1905" b="0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" cy="10650855"/>
                      </a:xfrm>
                      <a:prstGeom prst="rect">
                        <a:avLst/>
                      </a:prstGeom>
                      <a:solidFill>
                        <a:srgbClr val="FF00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<w:pict>
            <v:rect id="Retângulo 10" style="position:absolute;margin-left:1.05pt;margin-top:-34.85pt;width:23.85pt;height:838.6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f06" stroked="f" strokeweight="1pt" w14:anchorId="1807D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">
              <w10:wrap anchorx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94DC2DD" wp14:editId="19670420">
              <wp:simplePos x="0" y="0"/>
              <wp:positionH relativeFrom="page">
                <wp:posOffset>7246620</wp:posOffset>
              </wp:positionH>
              <wp:positionV relativeFrom="paragraph">
                <wp:posOffset>-441960</wp:posOffset>
              </wp:positionV>
              <wp:extent cx="302895" cy="10651066"/>
              <wp:effectExtent l="0" t="0" r="1905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" cy="10651066"/>
                      </a:xfrm>
                      <a:prstGeom prst="rect">
                        <a:avLst/>
                      </a:prstGeom>
                      <a:solidFill>
                        <a:srgbClr val="FF006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<w:pict>
            <v:rect id="Retângulo 11" style="position:absolute;margin-left:570.6pt;margin-top:-34.8pt;width:23.85pt;height:8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f06" stroked="f" strokeweight="1pt" w14:anchorId="2E6BDE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">
              <w10:wrap anchorx="page"/>
            </v:rect>
          </w:pict>
        </mc:Fallback>
      </mc:AlternateContent>
    </w:r>
    <w:r w:rsidRPr="00007C48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C7AC2D9" wp14:editId="4C91D094">
          <wp:simplePos x="0" y="0"/>
          <wp:positionH relativeFrom="column">
            <wp:posOffset>3948642</wp:posOffset>
          </wp:positionH>
          <wp:positionV relativeFrom="paragraph">
            <wp:posOffset>-93768</wp:posOffset>
          </wp:positionV>
          <wp:extent cx="1697296" cy="375496"/>
          <wp:effectExtent l="0" t="0" r="0" b="5715"/>
          <wp:wrapNone/>
          <wp:docPr id="5" name="Picture 8" descr="FIAP-NOVO-2014.png">
            <a:extLst xmlns:a="http://schemas.openxmlformats.org/drawingml/2006/main">
              <a:ext uri="{FF2B5EF4-FFF2-40B4-BE49-F238E27FC236}">
                <a16:creationId xmlns:a16="http://schemas.microsoft.com/office/drawing/2014/main" id="{8D0BA0C4-EBCF-420E-B118-3A7CF5F19C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8" descr="FIAP-NOVO-2014.png">
                    <a:extLst>
                      <a:ext uri="{FF2B5EF4-FFF2-40B4-BE49-F238E27FC236}">
                        <a16:creationId xmlns:a16="http://schemas.microsoft.com/office/drawing/2014/main" id="{8D0BA0C4-EBCF-420E-B118-3A7CF5F19C8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296" cy="3754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936"/>
    <w:multiLevelType w:val="multilevel"/>
    <w:tmpl w:val="5456CE0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7321A"/>
    <w:multiLevelType w:val="hybridMultilevel"/>
    <w:tmpl w:val="FFFFFFFF"/>
    <w:lvl w:ilvl="0" w:tplc="7EB8F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4C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746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EA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26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AA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86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0B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A9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2332E"/>
    <w:multiLevelType w:val="hybridMultilevel"/>
    <w:tmpl w:val="70443ABA"/>
    <w:lvl w:ilvl="0" w:tplc="66F42646">
      <w:start w:val="1"/>
      <w:numFmt w:val="decimal"/>
      <w:lvlText w:val="%1."/>
      <w:lvlJc w:val="left"/>
      <w:pPr>
        <w:ind w:left="720" w:hanging="360"/>
      </w:pPr>
    </w:lvl>
    <w:lvl w:ilvl="1" w:tplc="C218B602">
      <w:start w:val="1"/>
      <w:numFmt w:val="lowerLetter"/>
      <w:lvlText w:val="%2."/>
      <w:lvlJc w:val="left"/>
      <w:pPr>
        <w:ind w:left="1440" w:hanging="360"/>
      </w:pPr>
    </w:lvl>
    <w:lvl w:ilvl="2" w:tplc="E65A9072">
      <w:start w:val="1"/>
      <w:numFmt w:val="lowerRoman"/>
      <w:lvlText w:val="%3."/>
      <w:lvlJc w:val="right"/>
      <w:pPr>
        <w:ind w:left="2160" w:hanging="180"/>
      </w:pPr>
    </w:lvl>
    <w:lvl w:ilvl="3" w:tplc="004EEC14">
      <w:start w:val="1"/>
      <w:numFmt w:val="decimal"/>
      <w:lvlText w:val="%4."/>
      <w:lvlJc w:val="left"/>
      <w:pPr>
        <w:ind w:left="2880" w:hanging="360"/>
      </w:pPr>
    </w:lvl>
    <w:lvl w:ilvl="4" w:tplc="4B26643E">
      <w:start w:val="1"/>
      <w:numFmt w:val="lowerLetter"/>
      <w:lvlText w:val="%5."/>
      <w:lvlJc w:val="left"/>
      <w:pPr>
        <w:ind w:left="3600" w:hanging="360"/>
      </w:pPr>
    </w:lvl>
    <w:lvl w:ilvl="5" w:tplc="069860FC">
      <w:start w:val="1"/>
      <w:numFmt w:val="lowerRoman"/>
      <w:lvlText w:val="%6."/>
      <w:lvlJc w:val="right"/>
      <w:pPr>
        <w:ind w:left="4320" w:hanging="180"/>
      </w:pPr>
    </w:lvl>
    <w:lvl w:ilvl="6" w:tplc="04F6AFDE">
      <w:start w:val="1"/>
      <w:numFmt w:val="decimal"/>
      <w:lvlText w:val="%7."/>
      <w:lvlJc w:val="left"/>
      <w:pPr>
        <w:ind w:left="5040" w:hanging="360"/>
      </w:pPr>
    </w:lvl>
    <w:lvl w:ilvl="7" w:tplc="6DB6384E">
      <w:start w:val="1"/>
      <w:numFmt w:val="lowerLetter"/>
      <w:lvlText w:val="%8."/>
      <w:lvlJc w:val="left"/>
      <w:pPr>
        <w:ind w:left="5760" w:hanging="360"/>
      </w:pPr>
    </w:lvl>
    <w:lvl w:ilvl="8" w:tplc="78F613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02C53"/>
    <w:multiLevelType w:val="multilevel"/>
    <w:tmpl w:val="481CC4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92E03"/>
    <w:multiLevelType w:val="multilevel"/>
    <w:tmpl w:val="ADB4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76E08"/>
    <w:multiLevelType w:val="multilevel"/>
    <w:tmpl w:val="D54C79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56513"/>
    <w:multiLevelType w:val="multilevel"/>
    <w:tmpl w:val="C9A414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F3266"/>
    <w:multiLevelType w:val="hybridMultilevel"/>
    <w:tmpl w:val="6FCA175C"/>
    <w:lvl w:ilvl="0" w:tplc="661257F8">
      <w:start w:val="1"/>
      <w:numFmt w:val="decimal"/>
      <w:lvlText w:val="%1."/>
      <w:lvlJc w:val="left"/>
      <w:pPr>
        <w:ind w:left="720" w:hanging="360"/>
      </w:pPr>
    </w:lvl>
    <w:lvl w:ilvl="1" w:tplc="4A006F96">
      <w:start w:val="1"/>
      <w:numFmt w:val="lowerLetter"/>
      <w:lvlText w:val="%2."/>
      <w:lvlJc w:val="left"/>
      <w:pPr>
        <w:ind w:left="1440" w:hanging="360"/>
      </w:pPr>
    </w:lvl>
    <w:lvl w:ilvl="2" w:tplc="4906E2E6">
      <w:start w:val="1"/>
      <w:numFmt w:val="lowerRoman"/>
      <w:lvlText w:val="%3."/>
      <w:lvlJc w:val="right"/>
      <w:pPr>
        <w:ind w:left="2160" w:hanging="180"/>
      </w:pPr>
    </w:lvl>
    <w:lvl w:ilvl="3" w:tplc="2E8E79C2">
      <w:start w:val="1"/>
      <w:numFmt w:val="decimal"/>
      <w:lvlText w:val="%4."/>
      <w:lvlJc w:val="left"/>
      <w:pPr>
        <w:ind w:left="2880" w:hanging="360"/>
      </w:pPr>
    </w:lvl>
    <w:lvl w:ilvl="4" w:tplc="7D0A56FC">
      <w:start w:val="1"/>
      <w:numFmt w:val="lowerLetter"/>
      <w:lvlText w:val="%5."/>
      <w:lvlJc w:val="left"/>
      <w:pPr>
        <w:ind w:left="3600" w:hanging="360"/>
      </w:pPr>
    </w:lvl>
    <w:lvl w:ilvl="5" w:tplc="6E4E26A0">
      <w:start w:val="1"/>
      <w:numFmt w:val="lowerRoman"/>
      <w:lvlText w:val="%6."/>
      <w:lvlJc w:val="right"/>
      <w:pPr>
        <w:ind w:left="4320" w:hanging="180"/>
      </w:pPr>
    </w:lvl>
    <w:lvl w:ilvl="6" w:tplc="11D8F120">
      <w:start w:val="1"/>
      <w:numFmt w:val="decimal"/>
      <w:lvlText w:val="%7."/>
      <w:lvlJc w:val="left"/>
      <w:pPr>
        <w:ind w:left="5040" w:hanging="360"/>
      </w:pPr>
    </w:lvl>
    <w:lvl w:ilvl="7" w:tplc="10AABDB6">
      <w:start w:val="1"/>
      <w:numFmt w:val="lowerLetter"/>
      <w:lvlText w:val="%8."/>
      <w:lvlJc w:val="left"/>
      <w:pPr>
        <w:ind w:left="5760" w:hanging="360"/>
      </w:pPr>
    </w:lvl>
    <w:lvl w:ilvl="8" w:tplc="8C32BD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D7DEF"/>
    <w:multiLevelType w:val="multilevel"/>
    <w:tmpl w:val="FD3800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D72CC"/>
    <w:multiLevelType w:val="multilevel"/>
    <w:tmpl w:val="9FE836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82BC6"/>
    <w:multiLevelType w:val="multilevel"/>
    <w:tmpl w:val="1FE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765455"/>
    <w:multiLevelType w:val="hybridMultilevel"/>
    <w:tmpl w:val="06B255EA"/>
    <w:lvl w:ilvl="0" w:tplc="815E7B5C">
      <w:start w:val="1"/>
      <w:numFmt w:val="decimal"/>
      <w:lvlText w:val="%1."/>
      <w:lvlJc w:val="left"/>
      <w:pPr>
        <w:ind w:left="720" w:hanging="360"/>
      </w:pPr>
    </w:lvl>
    <w:lvl w:ilvl="1" w:tplc="064E353A">
      <w:start w:val="1"/>
      <w:numFmt w:val="lowerLetter"/>
      <w:lvlText w:val="%2."/>
      <w:lvlJc w:val="left"/>
      <w:pPr>
        <w:ind w:left="1440" w:hanging="360"/>
      </w:pPr>
    </w:lvl>
    <w:lvl w:ilvl="2" w:tplc="38CEB89A">
      <w:start w:val="1"/>
      <w:numFmt w:val="lowerRoman"/>
      <w:lvlText w:val="%3."/>
      <w:lvlJc w:val="right"/>
      <w:pPr>
        <w:ind w:left="2160" w:hanging="180"/>
      </w:pPr>
    </w:lvl>
    <w:lvl w:ilvl="3" w:tplc="5A2A903E">
      <w:start w:val="1"/>
      <w:numFmt w:val="decimal"/>
      <w:lvlText w:val="%4."/>
      <w:lvlJc w:val="left"/>
      <w:pPr>
        <w:ind w:left="2880" w:hanging="360"/>
      </w:pPr>
    </w:lvl>
    <w:lvl w:ilvl="4" w:tplc="196EECC8">
      <w:start w:val="1"/>
      <w:numFmt w:val="lowerLetter"/>
      <w:lvlText w:val="%5."/>
      <w:lvlJc w:val="left"/>
      <w:pPr>
        <w:ind w:left="3600" w:hanging="360"/>
      </w:pPr>
    </w:lvl>
    <w:lvl w:ilvl="5" w:tplc="47E22ECC">
      <w:start w:val="1"/>
      <w:numFmt w:val="lowerRoman"/>
      <w:lvlText w:val="%6."/>
      <w:lvlJc w:val="right"/>
      <w:pPr>
        <w:ind w:left="4320" w:hanging="180"/>
      </w:pPr>
    </w:lvl>
    <w:lvl w:ilvl="6" w:tplc="B48E3DC0">
      <w:start w:val="1"/>
      <w:numFmt w:val="decimal"/>
      <w:lvlText w:val="%7."/>
      <w:lvlJc w:val="left"/>
      <w:pPr>
        <w:ind w:left="5040" w:hanging="360"/>
      </w:pPr>
    </w:lvl>
    <w:lvl w:ilvl="7" w:tplc="4308FDC4">
      <w:start w:val="1"/>
      <w:numFmt w:val="lowerLetter"/>
      <w:lvlText w:val="%8."/>
      <w:lvlJc w:val="left"/>
      <w:pPr>
        <w:ind w:left="5760" w:hanging="360"/>
      </w:pPr>
    </w:lvl>
    <w:lvl w:ilvl="8" w:tplc="E43A0D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37E93"/>
    <w:multiLevelType w:val="hybridMultilevel"/>
    <w:tmpl w:val="64128000"/>
    <w:lvl w:ilvl="0" w:tplc="17D8F9BA">
      <w:start w:val="1"/>
      <w:numFmt w:val="decimal"/>
      <w:lvlText w:val="%1."/>
      <w:lvlJc w:val="left"/>
      <w:pPr>
        <w:ind w:left="720" w:hanging="360"/>
      </w:pPr>
    </w:lvl>
    <w:lvl w:ilvl="1" w:tplc="F0D83936">
      <w:start w:val="1"/>
      <w:numFmt w:val="lowerLetter"/>
      <w:lvlText w:val="%2."/>
      <w:lvlJc w:val="left"/>
      <w:pPr>
        <w:ind w:left="1440" w:hanging="360"/>
      </w:pPr>
    </w:lvl>
    <w:lvl w:ilvl="2" w:tplc="5318517E">
      <w:start w:val="1"/>
      <w:numFmt w:val="lowerRoman"/>
      <w:lvlText w:val="%3."/>
      <w:lvlJc w:val="right"/>
      <w:pPr>
        <w:ind w:left="2160" w:hanging="180"/>
      </w:pPr>
    </w:lvl>
    <w:lvl w:ilvl="3" w:tplc="AC0E405C">
      <w:start w:val="1"/>
      <w:numFmt w:val="decimal"/>
      <w:lvlText w:val="%4."/>
      <w:lvlJc w:val="left"/>
      <w:pPr>
        <w:ind w:left="2880" w:hanging="360"/>
      </w:pPr>
    </w:lvl>
    <w:lvl w:ilvl="4" w:tplc="8188C326">
      <w:start w:val="1"/>
      <w:numFmt w:val="lowerLetter"/>
      <w:lvlText w:val="%5."/>
      <w:lvlJc w:val="left"/>
      <w:pPr>
        <w:ind w:left="3600" w:hanging="360"/>
      </w:pPr>
    </w:lvl>
    <w:lvl w:ilvl="5" w:tplc="2B06DCCA">
      <w:start w:val="1"/>
      <w:numFmt w:val="lowerRoman"/>
      <w:lvlText w:val="%6."/>
      <w:lvlJc w:val="right"/>
      <w:pPr>
        <w:ind w:left="4320" w:hanging="180"/>
      </w:pPr>
    </w:lvl>
    <w:lvl w:ilvl="6" w:tplc="B8CA95D6">
      <w:start w:val="1"/>
      <w:numFmt w:val="decimal"/>
      <w:lvlText w:val="%7."/>
      <w:lvlJc w:val="left"/>
      <w:pPr>
        <w:ind w:left="5040" w:hanging="360"/>
      </w:pPr>
    </w:lvl>
    <w:lvl w:ilvl="7" w:tplc="9D9023DC">
      <w:start w:val="1"/>
      <w:numFmt w:val="lowerLetter"/>
      <w:lvlText w:val="%8."/>
      <w:lvlJc w:val="left"/>
      <w:pPr>
        <w:ind w:left="5760" w:hanging="360"/>
      </w:pPr>
    </w:lvl>
    <w:lvl w:ilvl="8" w:tplc="2AF8D9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B2111"/>
    <w:multiLevelType w:val="hybridMultilevel"/>
    <w:tmpl w:val="FFFFFFFF"/>
    <w:lvl w:ilvl="0" w:tplc="6D4A0A00">
      <w:start w:val="1"/>
      <w:numFmt w:val="decimal"/>
      <w:lvlText w:val="%1."/>
      <w:lvlJc w:val="left"/>
      <w:pPr>
        <w:ind w:left="720" w:hanging="360"/>
      </w:pPr>
    </w:lvl>
    <w:lvl w:ilvl="1" w:tplc="10780BC8">
      <w:start w:val="1"/>
      <w:numFmt w:val="lowerLetter"/>
      <w:lvlText w:val="%2."/>
      <w:lvlJc w:val="left"/>
      <w:pPr>
        <w:ind w:left="1440" w:hanging="360"/>
      </w:pPr>
    </w:lvl>
    <w:lvl w:ilvl="2" w:tplc="33E07BC2">
      <w:start w:val="1"/>
      <w:numFmt w:val="lowerRoman"/>
      <w:lvlText w:val="%3."/>
      <w:lvlJc w:val="right"/>
      <w:pPr>
        <w:ind w:left="2160" w:hanging="180"/>
      </w:pPr>
    </w:lvl>
    <w:lvl w:ilvl="3" w:tplc="28AA7286">
      <w:start w:val="1"/>
      <w:numFmt w:val="decimal"/>
      <w:lvlText w:val="%4."/>
      <w:lvlJc w:val="left"/>
      <w:pPr>
        <w:ind w:left="2880" w:hanging="360"/>
      </w:pPr>
    </w:lvl>
    <w:lvl w:ilvl="4" w:tplc="0A4AF400">
      <w:start w:val="1"/>
      <w:numFmt w:val="lowerLetter"/>
      <w:lvlText w:val="%5."/>
      <w:lvlJc w:val="left"/>
      <w:pPr>
        <w:ind w:left="3600" w:hanging="360"/>
      </w:pPr>
    </w:lvl>
    <w:lvl w:ilvl="5" w:tplc="4BBCCEDA">
      <w:start w:val="1"/>
      <w:numFmt w:val="lowerRoman"/>
      <w:lvlText w:val="%6."/>
      <w:lvlJc w:val="right"/>
      <w:pPr>
        <w:ind w:left="4320" w:hanging="180"/>
      </w:pPr>
    </w:lvl>
    <w:lvl w:ilvl="6" w:tplc="3CAE63AE">
      <w:start w:val="1"/>
      <w:numFmt w:val="decimal"/>
      <w:lvlText w:val="%7."/>
      <w:lvlJc w:val="left"/>
      <w:pPr>
        <w:ind w:left="5040" w:hanging="360"/>
      </w:pPr>
    </w:lvl>
    <w:lvl w:ilvl="7" w:tplc="7E364E20">
      <w:start w:val="1"/>
      <w:numFmt w:val="lowerLetter"/>
      <w:lvlText w:val="%8."/>
      <w:lvlJc w:val="left"/>
      <w:pPr>
        <w:ind w:left="5760" w:hanging="360"/>
      </w:pPr>
    </w:lvl>
    <w:lvl w:ilvl="8" w:tplc="99EEDBC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F24B2"/>
    <w:multiLevelType w:val="hybridMultilevel"/>
    <w:tmpl w:val="FC4C7D6A"/>
    <w:lvl w:ilvl="0" w:tplc="B0E01966">
      <w:start w:val="1"/>
      <w:numFmt w:val="decimal"/>
      <w:lvlText w:val="%1."/>
      <w:lvlJc w:val="left"/>
      <w:pPr>
        <w:ind w:left="720" w:hanging="360"/>
      </w:pPr>
    </w:lvl>
    <w:lvl w:ilvl="1" w:tplc="B1F2227E">
      <w:start w:val="1"/>
      <w:numFmt w:val="lowerLetter"/>
      <w:lvlText w:val="%2."/>
      <w:lvlJc w:val="left"/>
      <w:pPr>
        <w:ind w:left="1440" w:hanging="360"/>
      </w:pPr>
    </w:lvl>
    <w:lvl w:ilvl="2" w:tplc="8B9094A8">
      <w:start w:val="1"/>
      <w:numFmt w:val="lowerRoman"/>
      <w:lvlText w:val="%3."/>
      <w:lvlJc w:val="right"/>
      <w:pPr>
        <w:ind w:left="2160" w:hanging="180"/>
      </w:pPr>
    </w:lvl>
    <w:lvl w:ilvl="3" w:tplc="54FA75A0">
      <w:start w:val="1"/>
      <w:numFmt w:val="decimal"/>
      <w:lvlText w:val="%4."/>
      <w:lvlJc w:val="left"/>
      <w:pPr>
        <w:ind w:left="2880" w:hanging="360"/>
      </w:pPr>
    </w:lvl>
    <w:lvl w:ilvl="4" w:tplc="1EAE7244">
      <w:start w:val="1"/>
      <w:numFmt w:val="lowerLetter"/>
      <w:lvlText w:val="%5."/>
      <w:lvlJc w:val="left"/>
      <w:pPr>
        <w:ind w:left="3600" w:hanging="360"/>
      </w:pPr>
    </w:lvl>
    <w:lvl w:ilvl="5" w:tplc="29F87B10">
      <w:start w:val="1"/>
      <w:numFmt w:val="lowerRoman"/>
      <w:lvlText w:val="%6."/>
      <w:lvlJc w:val="right"/>
      <w:pPr>
        <w:ind w:left="4320" w:hanging="180"/>
      </w:pPr>
    </w:lvl>
    <w:lvl w:ilvl="6" w:tplc="7A34C12C">
      <w:start w:val="1"/>
      <w:numFmt w:val="decimal"/>
      <w:lvlText w:val="%7."/>
      <w:lvlJc w:val="left"/>
      <w:pPr>
        <w:ind w:left="5040" w:hanging="360"/>
      </w:pPr>
    </w:lvl>
    <w:lvl w:ilvl="7" w:tplc="59242D90">
      <w:start w:val="1"/>
      <w:numFmt w:val="lowerLetter"/>
      <w:lvlText w:val="%8."/>
      <w:lvlJc w:val="left"/>
      <w:pPr>
        <w:ind w:left="5760" w:hanging="360"/>
      </w:pPr>
    </w:lvl>
    <w:lvl w:ilvl="8" w:tplc="5434AAF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C7603"/>
    <w:multiLevelType w:val="multilevel"/>
    <w:tmpl w:val="5CA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8576F4"/>
    <w:multiLevelType w:val="hybridMultilevel"/>
    <w:tmpl w:val="7D3000DE"/>
    <w:lvl w:ilvl="0" w:tplc="973C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C4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0B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4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2D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F88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4B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2F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C0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6672D"/>
    <w:multiLevelType w:val="hybridMultilevel"/>
    <w:tmpl w:val="0B7624C6"/>
    <w:lvl w:ilvl="0" w:tplc="13702E4C">
      <w:start w:val="1"/>
      <w:numFmt w:val="decimal"/>
      <w:lvlText w:val="%1."/>
      <w:lvlJc w:val="left"/>
      <w:pPr>
        <w:ind w:left="720" w:hanging="360"/>
      </w:pPr>
    </w:lvl>
    <w:lvl w:ilvl="1" w:tplc="7C9E1704">
      <w:start w:val="1"/>
      <w:numFmt w:val="lowerLetter"/>
      <w:lvlText w:val="%2."/>
      <w:lvlJc w:val="left"/>
      <w:pPr>
        <w:ind w:left="1440" w:hanging="360"/>
      </w:pPr>
    </w:lvl>
    <w:lvl w:ilvl="2" w:tplc="607859DC">
      <w:start w:val="1"/>
      <w:numFmt w:val="lowerRoman"/>
      <w:lvlText w:val="%3."/>
      <w:lvlJc w:val="right"/>
      <w:pPr>
        <w:ind w:left="2160" w:hanging="180"/>
      </w:pPr>
    </w:lvl>
    <w:lvl w:ilvl="3" w:tplc="B4906FFA">
      <w:start w:val="1"/>
      <w:numFmt w:val="decimal"/>
      <w:lvlText w:val="%4."/>
      <w:lvlJc w:val="left"/>
      <w:pPr>
        <w:ind w:left="2880" w:hanging="360"/>
      </w:pPr>
    </w:lvl>
    <w:lvl w:ilvl="4" w:tplc="546E9890">
      <w:start w:val="1"/>
      <w:numFmt w:val="lowerLetter"/>
      <w:lvlText w:val="%5."/>
      <w:lvlJc w:val="left"/>
      <w:pPr>
        <w:ind w:left="3600" w:hanging="360"/>
      </w:pPr>
    </w:lvl>
    <w:lvl w:ilvl="5" w:tplc="79C0606C">
      <w:start w:val="1"/>
      <w:numFmt w:val="lowerRoman"/>
      <w:lvlText w:val="%6."/>
      <w:lvlJc w:val="right"/>
      <w:pPr>
        <w:ind w:left="4320" w:hanging="180"/>
      </w:pPr>
    </w:lvl>
    <w:lvl w:ilvl="6" w:tplc="6D921B0C">
      <w:start w:val="1"/>
      <w:numFmt w:val="decimal"/>
      <w:lvlText w:val="%7."/>
      <w:lvlJc w:val="left"/>
      <w:pPr>
        <w:ind w:left="5040" w:hanging="360"/>
      </w:pPr>
    </w:lvl>
    <w:lvl w:ilvl="7" w:tplc="247873C4">
      <w:start w:val="1"/>
      <w:numFmt w:val="lowerLetter"/>
      <w:lvlText w:val="%8."/>
      <w:lvlJc w:val="left"/>
      <w:pPr>
        <w:ind w:left="5760" w:hanging="360"/>
      </w:pPr>
    </w:lvl>
    <w:lvl w:ilvl="8" w:tplc="C5E0B2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16837"/>
    <w:multiLevelType w:val="hybridMultilevel"/>
    <w:tmpl w:val="B616DE16"/>
    <w:lvl w:ilvl="0" w:tplc="850EF664">
      <w:start w:val="1"/>
      <w:numFmt w:val="decimal"/>
      <w:lvlText w:val="%1."/>
      <w:lvlJc w:val="left"/>
      <w:pPr>
        <w:ind w:left="720" w:hanging="360"/>
      </w:pPr>
    </w:lvl>
    <w:lvl w:ilvl="1" w:tplc="07C683B8">
      <w:start w:val="1"/>
      <w:numFmt w:val="lowerLetter"/>
      <w:lvlText w:val="%2."/>
      <w:lvlJc w:val="left"/>
      <w:pPr>
        <w:ind w:left="1440" w:hanging="360"/>
      </w:pPr>
    </w:lvl>
    <w:lvl w:ilvl="2" w:tplc="CD26C9AE">
      <w:start w:val="1"/>
      <w:numFmt w:val="lowerRoman"/>
      <w:lvlText w:val="%3."/>
      <w:lvlJc w:val="right"/>
      <w:pPr>
        <w:ind w:left="2160" w:hanging="180"/>
      </w:pPr>
    </w:lvl>
    <w:lvl w:ilvl="3" w:tplc="BB1EF7C4">
      <w:start w:val="1"/>
      <w:numFmt w:val="decimal"/>
      <w:lvlText w:val="%4."/>
      <w:lvlJc w:val="left"/>
      <w:pPr>
        <w:ind w:left="2880" w:hanging="360"/>
      </w:pPr>
    </w:lvl>
    <w:lvl w:ilvl="4" w:tplc="D0284086">
      <w:start w:val="1"/>
      <w:numFmt w:val="lowerLetter"/>
      <w:lvlText w:val="%5."/>
      <w:lvlJc w:val="left"/>
      <w:pPr>
        <w:ind w:left="3600" w:hanging="360"/>
      </w:pPr>
    </w:lvl>
    <w:lvl w:ilvl="5" w:tplc="B40E1ACC">
      <w:start w:val="1"/>
      <w:numFmt w:val="lowerRoman"/>
      <w:lvlText w:val="%6."/>
      <w:lvlJc w:val="right"/>
      <w:pPr>
        <w:ind w:left="4320" w:hanging="180"/>
      </w:pPr>
    </w:lvl>
    <w:lvl w:ilvl="6" w:tplc="84EA8A50">
      <w:start w:val="1"/>
      <w:numFmt w:val="decimal"/>
      <w:lvlText w:val="%7."/>
      <w:lvlJc w:val="left"/>
      <w:pPr>
        <w:ind w:left="5040" w:hanging="360"/>
      </w:pPr>
    </w:lvl>
    <w:lvl w:ilvl="7" w:tplc="8DD8296A">
      <w:start w:val="1"/>
      <w:numFmt w:val="lowerLetter"/>
      <w:lvlText w:val="%8."/>
      <w:lvlJc w:val="left"/>
      <w:pPr>
        <w:ind w:left="5760" w:hanging="360"/>
      </w:pPr>
    </w:lvl>
    <w:lvl w:ilvl="8" w:tplc="502294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13C44"/>
    <w:multiLevelType w:val="multilevel"/>
    <w:tmpl w:val="59B86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3D757A"/>
    <w:multiLevelType w:val="multilevel"/>
    <w:tmpl w:val="216204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82402A"/>
    <w:multiLevelType w:val="multilevel"/>
    <w:tmpl w:val="AF96AC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78165A"/>
    <w:multiLevelType w:val="multilevel"/>
    <w:tmpl w:val="7576B5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D4886"/>
    <w:multiLevelType w:val="multilevel"/>
    <w:tmpl w:val="087CC3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5218A"/>
    <w:multiLevelType w:val="hybridMultilevel"/>
    <w:tmpl w:val="C03C674C"/>
    <w:lvl w:ilvl="0" w:tplc="4886A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E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DED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8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A7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E7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E5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4B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86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0"/>
  </w:num>
  <w:num w:numId="4">
    <w:abstractNumId w:val="0"/>
  </w:num>
  <w:num w:numId="5">
    <w:abstractNumId w:val="0"/>
  </w:num>
  <w:num w:numId="6">
    <w:abstractNumId w:val="16"/>
  </w:num>
  <w:num w:numId="7">
    <w:abstractNumId w:val="2"/>
  </w:num>
  <w:num w:numId="8">
    <w:abstractNumId w:val="14"/>
  </w:num>
  <w:num w:numId="9">
    <w:abstractNumId w:val="12"/>
  </w:num>
  <w:num w:numId="10">
    <w:abstractNumId w:val="7"/>
  </w:num>
  <w:num w:numId="11">
    <w:abstractNumId w:val="11"/>
  </w:num>
  <w:num w:numId="12">
    <w:abstractNumId w:val="18"/>
  </w:num>
  <w:num w:numId="13">
    <w:abstractNumId w:val="0"/>
  </w:num>
  <w:num w:numId="14">
    <w:abstractNumId w:val="0"/>
  </w:num>
  <w:num w:numId="15">
    <w:abstractNumId w:val="0"/>
  </w:num>
  <w:num w:numId="16">
    <w:abstractNumId w:val="17"/>
  </w:num>
  <w:num w:numId="17">
    <w:abstractNumId w:val="1"/>
  </w:num>
  <w:num w:numId="18">
    <w:abstractNumId w:val="0"/>
  </w:num>
  <w:num w:numId="19">
    <w:abstractNumId w:val="0"/>
  </w:num>
  <w:num w:numId="20">
    <w:abstractNumId w:val="19"/>
  </w:num>
  <w:num w:numId="21">
    <w:abstractNumId w:val="15"/>
  </w:num>
  <w:num w:numId="22">
    <w:abstractNumId w:val="10"/>
  </w:num>
  <w:num w:numId="23">
    <w:abstractNumId w:val="4"/>
  </w:num>
  <w:num w:numId="24">
    <w:abstractNumId w:val="9"/>
  </w:num>
  <w:num w:numId="25">
    <w:abstractNumId w:val="6"/>
  </w:num>
  <w:num w:numId="26">
    <w:abstractNumId w:val="22"/>
  </w:num>
  <w:num w:numId="27">
    <w:abstractNumId w:val="5"/>
  </w:num>
  <w:num w:numId="28">
    <w:abstractNumId w:val="8"/>
  </w:num>
  <w:num w:numId="29">
    <w:abstractNumId w:val="3"/>
  </w:num>
  <w:num w:numId="30">
    <w:abstractNumId w:val="23"/>
  </w:num>
  <w:num w:numId="31">
    <w:abstractNumId w:val="21"/>
  </w:num>
  <w:num w:numId="32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ato Jardim Parducci">
    <w15:presenceInfo w15:providerId="Windows Live" w15:userId="8822cecf1d7c0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E7"/>
    <w:rsid w:val="00007C48"/>
    <w:rsid w:val="000473C6"/>
    <w:rsid w:val="00054D23"/>
    <w:rsid w:val="00054DB4"/>
    <w:rsid w:val="000558D9"/>
    <w:rsid w:val="00057131"/>
    <w:rsid w:val="000727A0"/>
    <w:rsid w:val="00081DDC"/>
    <w:rsid w:val="00085E30"/>
    <w:rsid w:val="000862DE"/>
    <w:rsid w:val="00087CFE"/>
    <w:rsid w:val="000A0384"/>
    <w:rsid w:val="000B6B6C"/>
    <w:rsid w:val="000C614E"/>
    <w:rsid w:val="000D0B38"/>
    <w:rsid w:val="000D28C1"/>
    <w:rsid w:val="000D576D"/>
    <w:rsid w:val="000D7454"/>
    <w:rsid w:val="000E08F1"/>
    <w:rsid w:val="00100665"/>
    <w:rsid w:val="00106882"/>
    <w:rsid w:val="00120A9F"/>
    <w:rsid w:val="00123C54"/>
    <w:rsid w:val="001340B6"/>
    <w:rsid w:val="00147D28"/>
    <w:rsid w:val="001574C0"/>
    <w:rsid w:val="001620F8"/>
    <w:rsid w:val="00172AF8"/>
    <w:rsid w:val="00176385"/>
    <w:rsid w:val="00192442"/>
    <w:rsid w:val="001933BD"/>
    <w:rsid w:val="0019649F"/>
    <w:rsid w:val="001979E1"/>
    <w:rsid w:val="001B78B4"/>
    <w:rsid w:val="001B7ECC"/>
    <w:rsid w:val="001C7AA9"/>
    <w:rsid w:val="001D0040"/>
    <w:rsid w:val="001D0453"/>
    <w:rsid w:val="001E5823"/>
    <w:rsid w:val="001E602D"/>
    <w:rsid w:val="001E7775"/>
    <w:rsid w:val="002067FA"/>
    <w:rsid w:val="002128F0"/>
    <w:rsid w:val="0021694E"/>
    <w:rsid w:val="00221B18"/>
    <w:rsid w:val="00222F16"/>
    <w:rsid w:val="00235F52"/>
    <w:rsid w:val="002415CB"/>
    <w:rsid w:val="002453F7"/>
    <w:rsid w:val="00245B78"/>
    <w:rsid w:val="00251123"/>
    <w:rsid w:val="00252EA4"/>
    <w:rsid w:val="002549D6"/>
    <w:rsid w:val="00256016"/>
    <w:rsid w:val="00262C7F"/>
    <w:rsid w:val="002761F0"/>
    <w:rsid w:val="00296D01"/>
    <w:rsid w:val="00297A75"/>
    <w:rsid w:val="002B0152"/>
    <w:rsid w:val="002D29FD"/>
    <w:rsid w:val="002E2157"/>
    <w:rsid w:val="002E393E"/>
    <w:rsid w:val="002F6D2A"/>
    <w:rsid w:val="0030035C"/>
    <w:rsid w:val="00331210"/>
    <w:rsid w:val="00332DD7"/>
    <w:rsid w:val="00335E37"/>
    <w:rsid w:val="00342A5A"/>
    <w:rsid w:val="00343C8E"/>
    <w:rsid w:val="003468C6"/>
    <w:rsid w:val="00350554"/>
    <w:rsid w:val="003527D5"/>
    <w:rsid w:val="00355883"/>
    <w:rsid w:val="00363EC6"/>
    <w:rsid w:val="00364D88"/>
    <w:rsid w:val="0036756F"/>
    <w:rsid w:val="0037350A"/>
    <w:rsid w:val="00385F9F"/>
    <w:rsid w:val="00386D4F"/>
    <w:rsid w:val="003877C3"/>
    <w:rsid w:val="00387EE7"/>
    <w:rsid w:val="003A6D79"/>
    <w:rsid w:val="003B1696"/>
    <w:rsid w:val="003B5447"/>
    <w:rsid w:val="003C457D"/>
    <w:rsid w:val="003C7D40"/>
    <w:rsid w:val="003D542F"/>
    <w:rsid w:val="003F20F1"/>
    <w:rsid w:val="003F7206"/>
    <w:rsid w:val="00421FDF"/>
    <w:rsid w:val="00427976"/>
    <w:rsid w:val="00462914"/>
    <w:rsid w:val="00463745"/>
    <w:rsid w:val="00491DA4"/>
    <w:rsid w:val="004A3059"/>
    <w:rsid w:val="004B0D20"/>
    <w:rsid w:val="004B1301"/>
    <w:rsid w:val="004B1803"/>
    <w:rsid w:val="004B6153"/>
    <w:rsid w:val="004C4889"/>
    <w:rsid w:val="004C7097"/>
    <w:rsid w:val="004D36A4"/>
    <w:rsid w:val="004D60B7"/>
    <w:rsid w:val="004F1850"/>
    <w:rsid w:val="004F20E6"/>
    <w:rsid w:val="004F5055"/>
    <w:rsid w:val="004F5BB8"/>
    <w:rsid w:val="00512B3A"/>
    <w:rsid w:val="005229C1"/>
    <w:rsid w:val="00526959"/>
    <w:rsid w:val="00535756"/>
    <w:rsid w:val="0054740F"/>
    <w:rsid w:val="0057072E"/>
    <w:rsid w:val="00571D0F"/>
    <w:rsid w:val="00580242"/>
    <w:rsid w:val="00581800"/>
    <w:rsid w:val="00597480"/>
    <w:rsid w:val="005A4594"/>
    <w:rsid w:val="005D0D80"/>
    <w:rsid w:val="005E07D4"/>
    <w:rsid w:val="005E3D00"/>
    <w:rsid w:val="005F0DF2"/>
    <w:rsid w:val="005F0F43"/>
    <w:rsid w:val="005F5B60"/>
    <w:rsid w:val="00611E6A"/>
    <w:rsid w:val="00616BF6"/>
    <w:rsid w:val="0064481E"/>
    <w:rsid w:val="006529A3"/>
    <w:rsid w:val="0065318F"/>
    <w:rsid w:val="00656B93"/>
    <w:rsid w:val="00657E47"/>
    <w:rsid w:val="00660255"/>
    <w:rsid w:val="00672756"/>
    <w:rsid w:val="00684CD1"/>
    <w:rsid w:val="006911AA"/>
    <w:rsid w:val="0069714B"/>
    <w:rsid w:val="006C7553"/>
    <w:rsid w:val="006D3F34"/>
    <w:rsid w:val="006E7282"/>
    <w:rsid w:val="00705E2C"/>
    <w:rsid w:val="0071189A"/>
    <w:rsid w:val="00713720"/>
    <w:rsid w:val="00725DE1"/>
    <w:rsid w:val="00727C11"/>
    <w:rsid w:val="007341C3"/>
    <w:rsid w:val="007362D0"/>
    <w:rsid w:val="00741A64"/>
    <w:rsid w:val="00761077"/>
    <w:rsid w:val="007716B6"/>
    <w:rsid w:val="007736D8"/>
    <w:rsid w:val="00780254"/>
    <w:rsid w:val="00780C20"/>
    <w:rsid w:val="0079144C"/>
    <w:rsid w:val="007C1156"/>
    <w:rsid w:val="007C5DD8"/>
    <w:rsid w:val="007D2E2C"/>
    <w:rsid w:val="007D7A35"/>
    <w:rsid w:val="007E0FED"/>
    <w:rsid w:val="007E122E"/>
    <w:rsid w:val="007E6B19"/>
    <w:rsid w:val="007F0484"/>
    <w:rsid w:val="007F6DCD"/>
    <w:rsid w:val="00800F13"/>
    <w:rsid w:val="008215C0"/>
    <w:rsid w:val="00825789"/>
    <w:rsid w:val="00825B2D"/>
    <w:rsid w:val="008266F0"/>
    <w:rsid w:val="00827C86"/>
    <w:rsid w:val="0082DF1C"/>
    <w:rsid w:val="008304D0"/>
    <w:rsid w:val="00832A93"/>
    <w:rsid w:val="00837CEF"/>
    <w:rsid w:val="00840019"/>
    <w:rsid w:val="008464EA"/>
    <w:rsid w:val="00846555"/>
    <w:rsid w:val="00851DE1"/>
    <w:rsid w:val="00861F20"/>
    <w:rsid w:val="00876062"/>
    <w:rsid w:val="00896AF6"/>
    <w:rsid w:val="008B497F"/>
    <w:rsid w:val="008C632C"/>
    <w:rsid w:val="008C7ABA"/>
    <w:rsid w:val="008D3B03"/>
    <w:rsid w:val="008D6DD1"/>
    <w:rsid w:val="008F2112"/>
    <w:rsid w:val="008F3556"/>
    <w:rsid w:val="00904D4D"/>
    <w:rsid w:val="00923B4A"/>
    <w:rsid w:val="00926D42"/>
    <w:rsid w:val="00934DD9"/>
    <w:rsid w:val="00935569"/>
    <w:rsid w:val="00940CD5"/>
    <w:rsid w:val="009574B7"/>
    <w:rsid w:val="00964487"/>
    <w:rsid w:val="00966279"/>
    <w:rsid w:val="00982EE1"/>
    <w:rsid w:val="009B0B86"/>
    <w:rsid w:val="009D09B5"/>
    <w:rsid w:val="009E37F0"/>
    <w:rsid w:val="00A118D8"/>
    <w:rsid w:val="00A13D84"/>
    <w:rsid w:val="00A34021"/>
    <w:rsid w:val="00A36298"/>
    <w:rsid w:val="00A3733B"/>
    <w:rsid w:val="00A4353F"/>
    <w:rsid w:val="00A5477C"/>
    <w:rsid w:val="00A57D6B"/>
    <w:rsid w:val="00A72447"/>
    <w:rsid w:val="00A815C8"/>
    <w:rsid w:val="00A900EF"/>
    <w:rsid w:val="00AA59DF"/>
    <w:rsid w:val="00AD797A"/>
    <w:rsid w:val="00AE7CF7"/>
    <w:rsid w:val="00AE7EB0"/>
    <w:rsid w:val="00AF1FFA"/>
    <w:rsid w:val="00B0143E"/>
    <w:rsid w:val="00B07D8F"/>
    <w:rsid w:val="00B12339"/>
    <w:rsid w:val="00B30555"/>
    <w:rsid w:val="00B47661"/>
    <w:rsid w:val="00B50364"/>
    <w:rsid w:val="00B50CEE"/>
    <w:rsid w:val="00B63558"/>
    <w:rsid w:val="00B64D54"/>
    <w:rsid w:val="00B704A8"/>
    <w:rsid w:val="00B85612"/>
    <w:rsid w:val="00B93E70"/>
    <w:rsid w:val="00B952BF"/>
    <w:rsid w:val="00B97315"/>
    <w:rsid w:val="00B97FA3"/>
    <w:rsid w:val="00BA4381"/>
    <w:rsid w:val="00BC4AD7"/>
    <w:rsid w:val="00BD45FB"/>
    <w:rsid w:val="00BD65A0"/>
    <w:rsid w:val="00BE1265"/>
    <w:rsid w:val="00BE4153"/>
    <w:rsid w:val="00BE45E7"/>
    <w:rsid w:val="00BF7321"/>
    <w:rsid w:val="00C0329E"/>
    <w:rsid w:val="00C35AB9"/>
    <w:rsid w:val="00C400C8"/>
    <w:rsid w:val="00C40C2D"/>
    <w:rsid w:val="00C612D8"/>
    <w:rsid w:val="00C62F3A"/>
    <w:rsid w:val="00C65EF3"/>
    <w:rsid w:val="00C71EDD"/>
    <w:rsid w:val="00C74B8C"/>
    <w:rsid w:val="00C953FC"/>
    <w:rsid w:val="00C96E5A"/>
    <w:rsid w:val="00CA00ED"/>
    <w:rsid w:val="00CA2792"/>
    <w:rsid w:val="00CB0D3C"/>
    <w:rsid w:val="00CF0280"/>
    <w:rsid w:val="00D0240C"/>
    <w:rsid w:val="00D31D5A"/>
    <w:rsid w:val="00D40FF1"/>
    <w:rsid w:val="00D53BA7"/>
    <w:rsid w:val="00D555D6"/>
    <w:rsid w:val="00D62D06"/>
    <w:rsid w:val="00D719BE"/>
    <w:rsid w:val="00D725C4"/>
    <w:rsid w:val="00D74F1C"/>
    <w:rsid w:val="00D83D56"/>
    <w:rsid w:val="00D929EE"/>
    <w:rsid w:val="00D96B84"/>
    <w:rsid w:val="00DA58BE"/>
    <w:rsid w:val="00DB3EEE"/>
    <w:rsid w:val="00DB45B6"/>
    <w:rsid w:val="00DC2A83"/>
    <w:rsid w:val="00DD045A"/>
    <w:rsid w:val="00DD6F74"/>
    <w:rsid w:val="00DD747C"/>
    <w:rsid w:val="00DE4561"/>
    <w:rsid w:val="00E30CB0"/>
    <w:rsid w:val="00E32818"/>
    <w:rsid w:val="00E3436E"/>
    <w:rsid w:val="00E52D92"/>
    <w:rsid w:val="00E71975"/>
    <w:rsid w:val="00E73DF3"/>
    <w:rsid w:val="00E837A1"/>
    <w:rsid w:val="00E845A1"/>
    <w:rsid w:val="00EB749F"/>
    <w:rsid w:val="00EC7F21"/>
    <w:rsid w:val="00ED6120"/>
    <w:rsid w:val="00ED77C5"/>
    <w:rsid w:val="00EE1FF1"/>
    <w:rsid w:val="00EF04FD"/>
    <w:rsid w:val="00EF090F"/>
    <w:rsid w:val="00EF2490"/>
    <w:rsid w:val="00EF4EC5"/>
    <w:rsid w:val="00F009CF"/>
    <w:rsid w:val="00F01D8E"/>
    <w:rsid w:val="00F04607"/>
    <w:rsid w:val="00F23130"/>
    <w:rsid w:val="00F238DC"/>
    <w:rsid w:val="00F26B6C"/>
    <w:rsid w:val="00F27C14"/>
    <w:rsid w:val="00F32B0B"/>
    <w:rsid w:val="00F40D64"/>
    <w:rsid w:val="00F475AF"/>
    <w:rsid w:val="00F50B6E"/>
    <w:rsid w:val="00F55B6E"/>
    <w:rsid w:val="00F62F47"/>
    <w:rsid w:val="00F62FFA"/>
    <w:rsid w:val="00F70CA1"/>
    <w:rsid w:val="00F756E6"/>
    <w:rsid w:val="00F77C21"/>
    <w:rsid w:val="00F81FF9"/>
    <w:rsid w:val="00F82B47"/>
    <w:rsid w:val="00F86874"/>
    <w:rsid w:val="00F86F70"/>
    <w:rsid w:val="00F9491A"/>
    <w:rsid w:val="00FC0898"/>
    <w:rsid w:val="00FC1D10"/>
    <w:rsid w:val="00FC436B"/>
    <w:rsid w:val="00FD1B92"/>
    <w:rsid w:val="00FE5D29"/>
    <w:rsid w:val="00FF03AE"/>
    <w:rsid w:val="0150676A"/>
    <w:rsid w:val="01D38E2F"/>
    <w:rsid w:val="01EBA5CD"/>
    <w:rsid w:val="01FA9618"/>
    <w:rsid w:val="01FE01CE"/>
    <w:rsid w:val="02298154"/>
    <w:rsid w:val="023461D8"/>
    <w:rsid w:val="02CA9B88"/>
    <w:rsid w:val="0320B50B"/>
    <w:rsid w:val="034D0DF5"/>
    <w:rsid w:val="0359CEFE"/>
    <w:rsid w:val="0362943E"/>
    <w:rsid w:val="03651611"/>
    <w:rsid w:val="0372AEDA"/>
    <w:rsid w:val="04102980"/>
    <w:rsid w:val="043931F4"/>
    <w:rsid w:val="04698E31"/>
    <w:rsid w:val="04A766AE"/>
    <w:rsid w:val="04B171F1"/>
    <w:rsid w:val="04FB2BFA"/>
    <w:rsid w:val="05146CC7"/>
    <w:rsid w:val="05423B22"/>
    <w:rsid w:val="05431C1B"/>
    <w:rsid w:val="05C06C40"/>
    <w:rsid w:val="06643FD9"/>
    <w:rsid w:val="0685AF36"/>
    <w:rsid w:val="06C4C818"/>
    <w:rsid w:val="07201FE3"/>
    <w:rsid w:val="07CD0DFE"/>
    <w:rsid w:val="07FFBCF1"/>
    <w:rsid w:val="084ADF22"/>
    <w:rsid w:val="08741217"/>
    <w:rsid w:val="087E54DC"/>
    <w:rsid w:val="08864315"/>
    <w:rsid w:val="08E3265B"/>
    <w:rsid w:val="093390E8"/>
    <w:rsid w:val="09D6FFE0"/>
    <w:rsid w:val="09E2A28E"/>
    <w:rsid w:val="0A31E477"/>
    <w:rsid w:val="0A43EC89"/>
    <w:rsid w:val="0ABF55CE"/>
    <w:rsid w:val="0AE78BBF"/>
    <w:rsid w:val="0B43AEA8"/>
    <w:rsid w:val="0B79F441"/>
    <w:rsid w:val="0BF14323"/>
    <w:rsid w:val="0C1BBCCB"/>
    <w:rsid w:val="0C466AA1"/>
    <w:rsid w:val="0C7E151A"/>
    <w:rsid w:val="0C84A699"/>
    <w:rsid w:val="0CE4174C"/>
    <w:rsid w:val="0D5FCEF9"/>
    <w:rsid w:val="0DD2F531"/>
    <w:rsid w:val="0E3BC47D"/>
    <w:rsid w:val="0E48987C"/>
    <w:rsid w:val="0E5071F6"/>
    <w:rsid w:val="0EB870B8"/>
    <w:rsid w:val="0EC52130"/>
    <w:rsid w:val="0ECF18B8"/>
    <w:rsid w:val="0ECFA948"/>
    <w:rsid w:val="0EF95779"/>
    <w:rsid w:val="0F11D58A"/>
    <w:rsid w:val="0F3BE4A1"/>
    <w:rsid w:val="0F492541"/>
    <w:rsid w:val="0F65B8F8"/>
    <w:rsid w:val="0F68A67A"/>
    <w:rsid w:val="0FA0E0CF"/>
    <w:rsid w:val="0FA4AC26"/>
    <w:rsid w:val="0FE50C93"/>
    <w:rsid w:val="0FEA168F"/>
    <w:rsid w:val="1097B07D"/>
    <w:rsid w:val="10BC2E71"/>
    <w:rsid w:val="112EB85E"/>
    <w:rsid w:val="116612CA"/>
    <w:rsid w:val="119F0F4D"/>
    <w:rsid w:val="11A8CA90"/>
    <w:rsid w:val="11CCAC07"/>
    <w:rsid w:val="124F4F3F"/>
    <w:rsid w:val="127A3C72"/>
    <w:rsid w:val="12E269B9"/>
    <w:rsid w:val="12EAB980"/>
    <w:rsid w:val="12ED85A6"/>
    <w:rsid w:val="133F67C7"/>
    <w:rsid w:val="13641DD4"/>
    <w:rsid w:val="1373EF29"/>
    <w:rsid w:val="13C279FF"/>
    <w:rsid w:val="13C9B5E8"/>
    <w:rsid w:val="13F36CCE"/>
    <w:rsid w:val="14928A91"/>
    <w:rsid w:val="1495BD6F"/>
    <w:rsid w:val="154B2EAB"/>
    <w:rsid w:val="157E25D8"/>
    <w:rsid w:val="1582D04A"/>
    <w:rsid w:val="15D0259C"/>
    <w:rsid w:val="15DB1E59"/>
    <w:rsid w:val="15F837AB"/>
    <w:rsid w:val="160506A1"/>
    <w:rsid w:val="165307BA"/>
    <w:rsid w:val="1689363B"/>
    <w:rsid w:val="16D22205"/>
    <w:rsid w:val="16E79671"/>
    <w:rsid w:val="16F67B45"/>
    <w:rsid w:val="1748ED7E"/>
    <w:rsid w:val="176252B5"/>
    <w:rsid w:val="17B1D3E5"/>
    <w:rsid w:val="17CF45AF"/>
    <w:rsid w:val="17EE4B1C"/>
    <w:rsid w:val="182285B2"/>
    <w:rsid w:val="186C5D96"/>
    <w:rsid w:val="1892B634"/>
    <w:rsid w:val="18D795BF"/>
    <w:rsid w:val="19148258"/>
    <w:rsid w:val="19E94BBF"/>
    <w:rsid w:val="1A7E2135"/>
    <w:rsid w:val="1AFC294E"/>
    <w:rsid w:val="1B03F0D6"/>
    <w:rsid w:val="1B3472C8"/>
    <w:rsid w:val="1B425A2B"/>
    <w:rsid w:val="1B6768A7"/>
    <w:rsid w:val="1BADB741"/>
    <w:rsid w:val="1BF57534"/>
    <w:rsid w:val="1C65FBA9"/>
    <w:rsid w:val="1C9B6785"/>
    <w:rsid w:val="1CE51CCD"/>
    <w:rsid w:val="1D17A7B0"/>
    <w:rsid w:val="1D93BCD5"/>
    <w:rsid w:val="1E7962BF"/>
    <w:rsid w:val="1EB48CAC"/>
    <w:rsid w:val="1EB98931"/>
    <w:rsid w:val="1EC60B25"/>
    <w:rsid w:val="1EDCD18E"/>
    <w:rsid w:val="1EF7EFC8"/>
    <w:rsid w:val="1F5DCF4F"/>
    <w:rsid w:val="1FB546A3"/>
    <w:rsid w:val="1FB78147"/>
    <w:rsid w:val="1FB9CA9E"/>
    <w:rsid w:val="1FC24CE2"/>
    <w:rsid w:val="20A583DA"/>
    <w:rsid w:val="2102F039"/>
    <w:rsid w:val="2124C63A"/>
    <w:rsid w:val="21345FFE"/>
    <w:rsid w:val="216B33C4"/>
    <w:rsid w:val="219C52EA"/>
    <w:rsid w:val="219F49E5"/>
    <w:rsid w:val="21B0C053"/>
    <w:rsid w:val="221C99DB"/>
    <w:rsid w:val="227CAED2"/>
    <w:rsid w:val="22949BCF"/>
    <w:rsid w:val="22AAE73E"/>
    <w:rsid w:val="22E31783"/>
    <w:rsid w:val="22F1936D"/>
    <w:rsid w:val="23060803"/>
    <w:rsid w:val="23409774"/>
    <w:rsid w:val="23708842"/>
    <w:rsid w:val="239214B8"/>
    <w:rsid w:val="2395F2DA"/>
    <w:rsid w:val="23C77FDD"/>
    <w:rsid w:val="24055FFC"/>
    <w:rsid w:val="24CC1DFC"/>
    <w:rsid w:val="24D0AFA9"/>
    <w:rsid w:val="250C9E00"/>
    <w:rsid w:val="2512AE0D"/>
    <w:rsid w:val="252BB4BD"/>
    <w:rsid w:val="25984555"/>
    <w:rsid w:val="259BC9FC"/>
    <w:rsid w:val="25E581A8"/>
    <w:rsid w:val="261D4AC9"/>
    <w:rsid w:val="2620CB64"/>
    <w:rsid w:val="262201B1"/>
    <w:rsid w:val="265532E1"/>
    <w:rsid w:val="26DD35C7"/>
    <w:rsid w:val="2769879F"/>
    <w:rsid w:val="27A10B51"/>
    <w:rsid w:val="287FFAA7"/>
    <w:rsid w:val="2918F257"/>
    <w:rsid w:val="2924A2DF"/>
    <w:rsid w:val="29B0A91D"/>
    <w:rsid w:val="29F062D5"/>
    <w:rsid w:val="29F06FA1"/>
    <w:rsid w:val="2A551636"/>
    <w:rsid w:val="2A778B0D"/>
    <w:rsid w:val="2AD17E35"/>
    <w:rsid w:val="2AF2823B"/>
    <w:rsid w:val="2B343FD5"/>
    <w:rsid w:val="2B47CC75"/>
    <w:rsid w:val="2B7F9938"/>
    <w:rsid w:val="2B823723"/>
    <w:rsid w:val="2B9C3A5C"/>
    <w:rsid w:val="2C374444"/>
    <w:rsid w:val="2C939A4E"/>
    <w:rsid w:val="2CCEC396"/>
    <w:rsid w:val="2CD3A572"/>
    <w:rsid w:val="2CDF84F0"/>
    <w:rsid w:val="2D27D762"/>
    <w:rsid w:val="2D2D2AA3"/>
    <w:rsid w:val="2DA93C2D"/>
    <w:rsid w:val="2E035C2D"/>
    <w:rsid w:val="2E068D16"/>
    <w:rsid w:val="2E164ECB"/>
    <w:rsid w:val="2E32A86C"/>
    <w:rsid w:val="2E84BA77"/>
    <w:rsid w:val="2E96F60A"/>
    <w:rsid w:val="2EAA6936"/>
    <w:rsid w:val="2EB3F9B7"/>
    <w:rsid w:val="2EE40F4B"/>
    <w:rsid w:val="2F1FD99A"/>
    <w:rsid w:val="2F6B27AF"/>
    <w:rsid w:val="2F8B4F19"/>
    <w:rsid w:val="2FB559A1"/>
    <w:rsid w:val="2FCA9BD7"/>
    <w:rsid w:val="3024E3DE"/>
    <w:rsid w:val="3034ED37"/>
    <w:rsid w:val="30F42136"/>
    <w:rsid w:val="31E9D92C"/>
    <w:rsid w:val="32203D6A"/>
    <w:rsid w:val="329F3605"/>
    <w:rsid w:val="3330E0F9"/>
    <w:rsid w:val="33374672"/>
    <w:rsid w:val="334D33BC"/>
    <w:rsid w:val="335D1620"/>
    <w:rsid w:val="33BF7C74"/>
    <w:rsid w:val="33D0B74B"/>
    <w:rsid w:val="341ECB07"/>
    <w:rsid w:val="348B7F06"/>
    <w:rsid w:val="34D9DC95"/>
    <w:rsid w:val="353141D3"/>
    <w:rsid w:val="3581FE6F"/>
    <w:rsid w:val="35D19D40"/>
    <w:rsid w:val="361D5A4F"/>
    <w:rsid w:val="36405039"/>
    <w:rsid w:val="366A9108"/>
    <w:rsid w:val="36A659FC"/>
    <w:rsid w:val="36C9EF13"/>
    <w:rsid w:val="36CEB2AE"/>
    <w:rsid w:val="36E0B3DF"/>
    <w:rsid w:val="37310555"/>
    <w:rsid w:val="38BC7D6F"/>
    <w:rsid w:val="38F0DFA0"/>
    <w:rsid w:val="39842425"/>
    <w:rsid w:val="39A65433"/>
    <w:rsid w:val="39E48000"/>
    <w:rsid w:val="3A64D28B"/>
    <w:rsid w:val="3A76B986"/>
    <w:rsid w:val="3ABC3566"/>
    <w:rsid w:val="3B884C32"/>
    <w:rsid w:val="3BA0EA90"/>
    <w:rsid w:val="3BBE0872"/>
    <w:rsid w:val="3BD476EB"/>
    <w:rsid w:val="3BD9CB27"/>
    <w:rsid w:val="3C4BA6BB"/>
    <w:rsid w:val="3C81D2D8"/>
    <w:rsid w:val="3CE6E717"/>
    <w:rsid w:val="3CEC44EC"/>
    <w:rsid w:val="3D3DEDE8"/>
    <w:rsid w:val="3DB61CE8"/>
    <w:rsid w:val="3DD923CD"/>
    <w:rsid w:val="3DE08EEA"/>
    <w:rsid w:val="3DF7CBCF"/>
    <w:rsid w:val="3E192DB5"/>
    <w:rsid w:val="3E4A2C05"/>
    <w:rsid w:val="3E8CA5E3"/>
    <w:rsid w:val="3E90CED8"/>
    <w:rsid w:val="3E9C1231"/>
    <w:rsid w:val="3EFA8023"/>
    <w:rsid w:val="3F5ED841"/>
    <w:rsid w:val="3F66FE17"/>
    <w:rsid w:val="3FAB5B00"/>
    <w:rsid w:val="3FCC61A8"/>
    <w:rsid w:val="402CA34C"/>
    <w:rsid w:val="4072B1AE"/>
    <w:rsid w:val="407E5E5E"/>
    <w:rsid w:val="410333D1"/>
    <w:rsid w:val="410E7D85"/>
    <w:rsid w:val="411C11A0"/>
    <w:rsid w:val="41A28D0C"/>
    <w:rsid w:val="41C3E390"/>
    <w:rsid w:val="420DD0A7"/>
    <w:rsid w:val="4249111E"/>
    <w:rsid w:val="42C74315"/>
    <w:rsid w:val="42EE7077"/>
    <w:rsid w:val="42FE6C9D"/>
    <w:rsid w:val="43852D0D"/>
    <w:rsid w:val="43A0DF1F"/>
    <w:rsid w:val="43A7F1A1"/>
    <w:rsid w:val="44036A67"/>
    <w:rsid w:val="4420F49A"/>
    <w:rsid w:val="4504878A"/>
    <w:rsid w:val="45433510"/>
    <w:rsid w:val="457C251D"/>
    <w:rsid w:val="45833F54"/>
    <w:rsid w:val="45F1CD83"/>
    <w:rsid w:val="4626F898"/>
    <w:rsid w:val="465AFEF6"/>
    <w:rsid w:val="469A86D5"/>
    <w:rsid w:val="46C22297"/>
    <w:rsid w:val="470BEDC3"/>
    <w:rsid w:val="47E0FCAF"/>
    <w:rsid w:val="4835C21C"/>
    <w:rsid w:val="484FF308"/>
    <w:rsid w:val="4859579B"/>
    <w:rsid w:val="48989622"/>
    <w:rsid w:val="489F4DAE"/>
    <w:rsid w:val="48C47233"/>
    <w:rsid w:val="491682AB"/>
    <w:rsid w:val="49759540"/>
    <w:rsid w:val="4994EBCA"/>
    <w:rsid w:val="49ABB405"/>
    <w:rsid w:val="4A0A0F4F"/>
    <w:rsid w:val="4A28B02C"/>
    <w:rsid w:val="4A2DA58F"/>
    <w:rsid w:val="4A82C782"/>
    <w:rsid w:val="4AA4ED8F"/>
    <w:rsid w:val="4AB2530C"/>
    <w:rsid w:val="4ABCB3D9"/>
    <w:rsid w:val="4B431B47"/>
    <w:rsid w:val="4B440E8A"/>
    <w:rsid w:val="4BB25A8E"/>
    <w:rsid w:val="4BB66A9F"/>
    <w:rsid w:val="4BDAE9FD"/>
    <w:rsid w:val="4BEE5BBE"/>
    <w:rsid w:val="4C0E2612"/>
    <w:rsid w:val="4CAF41B9"/>
    <w:rsid w:val="4CC613ED"/>
    <w:rsid w:val="4CDDD14B"/>
    <w:rsid w:val="4D0A1169"/>
    <w:rsid w:val="4D4A5700"/>
    <w:rsid w:val="4DC30014"/>
    <w:rsid w:val="4DEA2306"/>
    <w:rsid w:val="4E10DAE8"/>
    <w:rsid w:val="4E173807"/>
    <w:rsid w:val="4E365D7E"/>
    <w:rsid w:val="4E503FE1"/>
    <w:rsid w:val="4E878B4C"/>
    <w:rsid w:val="4ECF9C41"/>
    <w:rsid w:val="4F25ACD7"/>
    <w:rsid w:val="4F5D3822"/>
    <w:rsid w:val="4F7A7F80"/>
    <w:rsid w:val="4FB75E57"/>
    <w:rsid w:val="4FBEB812"/>
    <w:rsid w:val="4FCABD47"/>
    <w:rsid w:val="5034CD72"/>
    <w:rsid w:val="5037015A"/>
    <w:rsid w:val="509AA651"/>
    <w:rsid w:val="50D6D259"/>
    <w:rsid w:val="50D9A402"/>
    <w:rsid w:val="50F7934E"/>
    <w:rsid w:val="510D954C"/>
    <w:rsid w:val="51A853EB"/>
    <w:rsid w:val="51EA2A38"/>
    <w:rsid w:val="51EE9813"/>
    <w:rsid w:val="525A3E42"/>
    <w:rsid w:val="526652FC"/>
    <w:rsid w:val="526C10E7"/>
    <w:rsid w:val="52C0485E"/>
    <w:rsid w:val="53133104"/>
    <w:rsid w:val="53789D26"/>
    <w:rsid w:val="5431932C"/>
    <w:rsid w:val="545C9C8D"/>
    <w:rsid w:val="54B52F06"/>
    <w:rsid w:val="5508662F"/>
    <w:rsid w:val="555A4BA3"/>
    <w:rsid w:val="55638BE1"/>
    <w:rsid w:val="5565DC53"/>
    <w:rsid w:val="556D1A6D"/>
    <w:rsid w:val="5578FDFB"/>
    <w:rsid w:val="557C0C01"/>
    <w:rsid w:val="55DD695F"/>
    <w:rsid w:val="5635344B"/>
    <w:rsid w:val="5669C3F2"/>
    <w:rsid w:val="567F1136"/>
    <w:rsid w:val="56A7CAB8"/>
    <w:rsid w:val="570F3B8B"/>
    <w:rsid w:val="573F2831"/>
    <w:rsid w:val="575DA980"/>
    <w:rsid w:val="578D24AD"/>
    <w:rsid w:val="57C81472"/>
    <w:rsid w:val="57F0D39C"/>
    <w:rsid w:val="57F36094"/>
    <w:rsid w:val="580A47BF"/>
    <w:rsid w:val="5813E07F"/>
    <w:rsid w:val="596E0F1B"/>
    <w:rsid w:val="5A1343E5"/>
    <w:rsid w:val="5A16FE8F"/>
    <w:rsid w:val="5A1AE14C"/>
    <w:rsid w:val="5A20C12B"/>
    <w:rsid w:val="5A5346DC"/>
    <w:rsid w:val="5A7FB32B"/>
    <w:rsid w:val="5AE3235D"/>
    <w:rsid w:val="5B312B9F"/>
    <w:rsid w:val="5BBD240C"/>
    <w:rsid w:val="5BC0E5C0"/>
    <w:rsid w:val="5BE260FE"/>
    <w:rsid w:val="5C065A68"/>
    <w:rsid w:val="5C1B1EF9"/>
    <w:rsid w:val="5CCC7005"/>
    <w:rsid w:val="5CF4F4D4"/>
    <w:rsid w:val="5D297C97"/>
    <w:rsid w:val="5D2E2AD4"/>
    <w:rsid w:val="5D6ABE96"/>
    <w:rsid w:val="5D7190AA"/>
    <w:rsid w:val="5D9BE328"/>
    <w:rsid w:val="5E401675"/>
    <w:rsid w:val="5E6A0B8A"/>
    <w:rsid w:val="5E90AEAD"/>
    <w:rsid w:val="5EA33C20"/>
    <w:rsid w:val="5EB6417A"/>
    <w:rsid w:val="5FA04A1A"/>
    <w:rsid w:val="5FDAE747"/>
    <w:rsid w:val="5FEE2447"/>
    <w:rsid w:val="5FF1515F"/>
    <w:rsid w:val="60B8674B"/>
    <w:rsid w:val="611B424A"/>
    <w:rsid w:val="6145DD38"/>
    <w:rsid w:val="61708F73"/>
    <w:rsid w:val="61C4583E"/>
    <w:rsid w:val="61DE23DB"/>
    <w:rsid w:val="6237FC6E"/>
    <w:rsid w:val="629BE3F5"/>
    <w:rsid w:val="6311F7C5"/>
    <w:rsid w:val="6362CB81"/>
    <w:rsid w:val="63CFC247"/>
    <w:rsid w:val="64576D1A"/>
    <w:rsid w:val="64810D4C"/>
    <w:rsid w:val="64932448"/>
    <w:rsid w:val="6495680D"/>
    <w:rsid w:val="657675DA"/>
    <w:rsid w:val="65D16299"/>
    <w:rsid w:val="65E85280"/>
    <w:rsid w:val="663A4673"/>
    <w:rsid w:val="667597BB"/>
    <w:rsid w:val="667B5AC9"/>
    <w:rsid w:val="66A0B9FA"/>
    <w:rsid w:val="66C781A5"/>
    <w:rsid w:val="66FCC822"/>
    <w:rsid w:val="67550166"/>
    <w:rsid w:val="679FB431"/>
    <w:rsid w:val="6835A50C"/>
    <w:rsid w:val="68421B09"/>
    <w:rsid w:val="68537B4E"/>
    <w:rsid w:val="689801D4"/>
    <w:rsid w:val="68AB0A9E"/>
    <w:rsid w:val="68BF7601"/>
    <w:rsid w:val="68CB895C"/>
    <w:rsid w:val="68D8F5C9"/>
    <w:rsid w:val="68DBFFDF"/>
    <w:rsid w:val="68E41515"/>
    <w:rsid w:val="69A00B32"/>
    <w:rsid w:val="69C6643C"/>
    <w:rsid w:val="6A3F13AC"/>
    <w:rsid w:val="6A65E10D"/>
    <w:rsid w:val="6A97B85F"/>
    <w:rsid w:val="6AC7905F"/>
    <w:rsid w:val="6ADB093E"/>
    <w:rsid w:val="6B00BEC4"/>
    <w:rsid w:val="6B6887B5"/>
    <w:rsid w:val="6B756150"/>
    <w:rsid w:val="6B7F6A5F"/>
    <w:rsid w:val="6BB5E22A"/>
    <w:rsid w:val="6BF4C396"/>
    <w:rsid w:val="6C04B428"/>
    <w:rsid w:val="6C14787C"/>
    <w:rsid w:val="6C2D37A2"/>
    <w:rsid w:val="6C3FF273"/>
    <w:rsid w:val="6CD78C9C"/>
    <w:rsid w:val="6D1CAFAF"/>
    <w:rsid w:val="6D2BA0FC"/>
    <w:rsid w:val="6D30E1C5"/>
    <w:rsid w:val="6DA0AAE9"/>
    <w:rsid w:val="6DF16F34"/>
    <w:rsid w:val="6E0332CE"/>
    <w:rsid w:val="6E117456"/>
    <w:rsid w:val="6E16325F"/>
    <w:rsid w:val="6E8F1E2F"/>
    <w:rsid w:val="6EB823B7"/>
    <w:rsid w:val="6ECB5948"/>
    <w:rsid w:val="6EEB7E95"/>
    <w:rsid w:val="6EFD2E51"/>
    <w:rsid w:val="6F06CC8F"/>
    <w:rsid w:val="6F0E5D4E"/>
    <w:rsid w:val="6FB59E45"/>
    <w:rsid w:val="6FEB4D75"/>
    <w:rsid w:val="6FF956AD"/>
    <w:rsid w:val="70570C3A"/>
    <w:rsid w:val="705BD5B7"/>
    <w:rsid w:val="70804D77"/>
    <w:rsid w:val="70A6764E"/>
    <w:rsid w:val="70C87AEE"/>
    <w:rsid w:val="70CD99AD"/>
    <w:rsid w:val="70D2D597"/>
    <w:rsid w:val="70E7BFE7"/>
    <w:rsid w:val="70FA0357"/>
    <w:rsid w:val="71D35254"/>
    <w:rsid w:val="71F6B8C4"/>
    <w:rsid w:val="72202651"/>
    <w:rsid w:val="72336C83"/>
    <w:rsid w:val="72361E21"/>
    <w:rsid w:val="72D7DC6D"/>
    <w:rsid w:val="72E53294"/>
    <w:rsid w:val="73143713"/>
    <w:rsid w:val="7324B2D5"/>
    <w:rsid w:val="734949DC"/>
    <w:rsid w:val="73D1DE7B"/>
    <w:rsid w:val="73E513D8"/>
    <w:rsid w:val="74A3DA11"/>
    <w:rsid w:val="74CA87BE"/>
    <w:rsid w:val="74D929A7"/>
    <w:rsid w:val="751DDC66"/>
    <w:rsid w:val="75B2B4DD"/>
    <w:rsid w:val="75D583FC"/>
    <w:rsid w:val="75FA5100"/>
    <w:rsid w:val="766CB9A6"/>
    <w:rsid w:val="76F92F70"/>
    <w:rsid w:val="7774AC13"/>
    <w:rsid w:val="77960297"/>
    <w:rsid w:val="779706EA"/>
    <w:rsid w:val="77AE4BC4"/>
    <w:rsid w:val="77B4A6B0"/>
    <w:rsid w:val="77E3237A"/>
    <w:rsid w:val="77E8BA02"/>
    <w:rsid w:val="77EA85B2"/>
    <w:rsid w:val="782A46F4"/>
    <w:rsid w:val="783F14B7"/>
    <w:rsid w:val="787C93BB"/>
    <w:rsid w:val="78F9C5C1"/>
    <w:rsid w:val="78FDC53A"/>
    <w:rsid w:val="7911D272"/>
    <w:rsid w:val="7956ACE0"/>
    <w:rsid w:val="799E8817"/>
    <w:rsid w:val="79A25C62"/>
    <w:rsid w:val="79C52CA5"/>
    <w:rsid w:val="79CB28F2"/>
    <w:rsid w:val="7A03A12E"/>
    <w:rsid w:val="7A365651"/>
    <w:rsid w:val="7A83DD5C"/>
    <w:rsid w:val="7AC27FDA"/>
    <w:rsid w:val="7AEDF84C"/>
    <w:rsid w:val="7B0B62B3"/>
    <w:rsid w:val="7B198A44"/>
    <w:rsid w:val="7B20EC93"/>
    <w:rsid w:val="7B885DBF"/>
    <w:rsid w:val="7BC99040"/>
    <w:rsid w:val="7BDBD1A4"/>
    <w:rsid w:val="7BFCFB8F"/>
    <w:rsid w:val="7BFE4B42"/>
    <w:rsid w:val="7C101D0E"/>
    <w:rsid w:val="7C9C742D"/>
    <w:rsid w:val="7CDB77DB"/>
    <w:rsid w:val="7CDC522B"/>
    <w:rsid w:val="7CE5A1B6"/>
    <w:rsid w:val="7D3AB8CA"/>
    <w:rsid w:val="7D83903A"/>
    <w:rsid w:val="7DA647F7"/>
    <w:rsid w:val="7DA6A693"/>
    <w:rsid w:val="7DC20115"/>
    <w:rsid w:val="7E55C586"/>
    <w:rsid w:val="7F0439CB"/>
    <w:rsid w:val="7F1F8822"/>
    <w:rsid w:val="7F246F4F"/>
    <w:rsid w:val="7FAC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B59C0"/>
  <w15:chartTrackingRefBased/>
  <w15:docId w15:val="{C8C12095-03B7-4CF3-A632-992ED30E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DD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4381"/>
    <w:pPr>
      <w:pageBreakBefore/>
      <w:numPr>
        <w:numId w:val="3"/>
      </w:numPr>
      <w:spacing w:before="240" w:after="0"/>
      <w:outlineLvl w:val="0"/>
    </w:pPr>
    <w:rPr>
      <w:rFonts w:ascii="Gotham HTF Light" w:eastAsiaTheme="majorEastAsia" w:hAnsi="Gotham HTF Light" w:cstheme="majorBidi"/>
      <w:b/>
      <w:color w:val="FF006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544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FF006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447"/>
    <w:pPr>
      <w:keepNext/>
      <w:keepLines/>
      <w:numPr>
        <w:ilvl w:val="2"/>
        <w:numId w:val="3"/>
      </w:numPr>
      <w:spacing w:before="40" w:after="0"/>
      <w:ind w:left="2160" w:hanging="360"/>
      <w:outlineLvl w:val="2"/>
    </w:pPr>
    <w:rPr>
      <w:rFonts w:asciiTheme="majorHAnsi" w:eastAsiaTheme="majorEastAsia" w:hAnsiTheme="majorHAnsi" w:cstheme="majorBidi"/>
      <w:color w:val="7F0032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5447"/>
    <w:pPr>
      <w:keepNext/>
      <w:keepLines/>
      <w:numPr>
        <w:ilvl w:val="3"/>
        <w:numId w:val="3"/>
      </w:numPr>
      <w:tabs>
        <w:tab w:val="num" w:pos="360"/>
      </w:tabs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BF004C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447"/>
    <w:pPr>
      <w:keepNext/>
      <w:keepLines/>
      <w:numPr>
        <w:ilvl w:val="4"/>
        <w:numId w:val="3"/>
      </w:numPr>
      <w:tabs>
        <w:tab w:val="num" w:pos="360"/>
      </w:tabs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BF004C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447"/>
    <w:pPr>
      <w:keepNext/>
      <w:keepLines/>
      <w:numPr>
        <w:ilvl w:val="5"/>
        <w:numId w:val="3"/>
      </w:numPr>
      <w:tabs>
        <w:tab w:val="num" w:pos="360"/>
      </w:tabs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7F003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447"/>
    <w:pPr>
      <w:keepNext/>
      <w:keepLines/>
      <w:numPr>
        <w:ilvl w:val="6"/>
        <w:numId w:val="3"/>
      </w:numPr>
      <w:tabs>
        <w:tab w:val="num" w:pos="360"/>
      </w:tabs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7F0032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447"/>
    <w:pPr>
      <w:keepNext/>
      <w:keepLines/>
      <w:numPr>
        <w:ilvl w:val="7"/>
        <w:numId w:val="3"/>
      </w:numPr>
      <w:tabs>
        <w:tab w:val="num" w:pos="360"/>
      </w:tabs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447"/>
    <w:pPr>
      <w:keepNext/>
      <w:keepLines/>
      <w:numPr>
        <w:ilvl w:val="8"/>
        <w:numId w:val="3"/>
      </w:numPr>
      <w:tabs>
        <w:tab w:val="num" w:pos="360"/>
      </w:tabs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8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4381"/>
    <w:rPr>
      <w:rFonts w:ascii="Gotham HTF Light" w:eastAsiaTheme="majorEastAsia" w:hAnsi="Gotham HTF Light" w:cstheme="majorBidi"/>
      <w:b/>
      <w:color w:val="FF0066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7E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0FE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E0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0FED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5E30"/>
    <w:pPr>
      <w:pageBreakBefore w:val="0"/>
      <w:numPr>
        <w:numId w:val="0"/>
      </w:numPr>
      <w:spacing w:line="259" w:lineRule="auto"/>
      <w:jc w:val="left"/>
      <w:outlineLvl w:val="9"/>
    </w:pPr>
    <w:rPr>
      <w:b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5E30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u w:val="single"/>
    </w:rPr>
  </w:style>
  <w:style w:type="character" w:styleId="Hyperlink">
    <w:name w:val="Hyperlink"/>
    <w:basedOn w:val="Fontepargpadro"/>
    <w:uiPriority w:val="99"/>
    <w:unhideWhenUsed/>
    <w:rsid w:val="00085E30"/>
    <w:rPr>
      <w:color w:val="6B9F25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b/>
      <w:bCs/>
      <w:smallCaps/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085E30"/>
    <w:pPr>
      <w:spacing w:after="0"/>
      <w:jc w:val="left"/>
    </w:pPr>
    <w:rPr>
      <w:rFonts w:asciiTheme="minorHAnsi" w:hAnsiTheme="minorHAnsi" w:cstheme="minorHAnsi"/>
      <w:sz w:val="22"/>
    </w:rPr>
  </w:style>
  <w:style w:type="table" w:styleId="TabeladeLista3-nfase2">
    <w:name w:val="List Table 3 Accent 2"/>
    <w:basedOn w:val="Tabelanormal"/>
    <w:uiPriority w:val="48"/>
    <w:rsid w:val="008304D0"/>
    <w:pPr>
      <w:spacing w:after="0" w:line="240" w:lineRule="auto"/>
    </w:pPr>
    <w:tblPr>
      <w:tblStyleRowBandSize w:val="1"/>
      <w:tblStyleColBandSize w:val="1"/>
      <w:tblBorders>
        <w:top w:val="single" w:sz="4" w:space="0" w:color="FF0066" w:themeColor="accent2"/>
        <w:left w:val="single" w:sz="4" w:space="0" w:color="FF0066" w:themeColor="accent2"/>
        <w:bottom w:val="single" w:sz="4" w:space="0" w:color="FF0066" w:themeColor="accent2"/>
        <w:right w:val="single" w:sz="4" w:space="0" w:color="FF00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66" w:themeFill="accent2"/>
      </w:tcPr>
    </w:tblStylePr>
    <w:tblStylePr w:type="lastRow">
      <w:rPr>
        <w:b/>
        <w:bCs/>
      </w:rPr>
      <w:tblPr/>
      <w:tcPr>
        <w:tcBorders>
          <w:top w:val="double" w:sz="4" w:space="0" w:color="FF00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66" w:themeColor="accent2"/>
          <w:right w:val="single" w:sz="4" w:space="0" w:color="FF0066" w:themeColor="accent2"/>
        </w:tcBorders>
      </w:tcPr>
    </w:tblStylePr>
    <w:tblStylePr w:type="band1Horz">
      <w:tblPr/>
      <w:tcPr>
        <w:tcBorders>
          <w:top w:val="single" w:sz="4" w:space="0" w:color="FF0066" w:themeColor="accent2"/>
          <w:bottom w:val="single" w:sz="4" w:space="0" w:color="FF00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66" w:themeColor="accent2"/>
          <w:left w:val="nil"/>
        </w:tcBorders>
      </w:tcPr>
    </w:tblStylePr>
    <w:tblStylePr w:type="swCell">
      <w:tblPr/>
      <w:tcPr>
        <w:tcBorders>
          <w:top w:val="double" w:sz="4" w:space="0" w:color="FF0066" w:themeColor="accent2"/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3B5447"/>
    <w:rPr>
      <w:rFonts w:asciiTheme="majorHAnsi" w:eastAsiaTheme="majorEastAsia" w:hAnsiTheme="majorHAnsi" w:cstheme="majorBidi"/>
      <w:color w:val="FF006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5447"/>
    <w:rPr>
      <w:rFonts w:asciiTheme="majorHAnsi" w:eastAsiaTheme="majorEastAsia" w:hAnsiTheme="majorHAnsi" w:cstheme="majorBidi"/>
      <w:color w:val="7F0032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5447"/>
    <w:rPr>
      <w:rFonts w:asciiTheme="majorHAnsi" w:eastAsiaTheme="majorEastAsia" w:hAnsiTheme="majorHAnsi" w:cstheme="majorBidi"/>
      <w:i/>
      <w:iCs/>
      <w:color w:val="BF004C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447"/>
    <w:rPr>
      <w:rFonts w:asciiTheme="majorHAnsi" w:eastAsiaTheme="majorEastAsia" w:hAnsiTheme="majorHAnsi" w:cstheme="majorBidi"/>
      <w:color w:val="BF004C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447"/>
    <w:rPr>
      <w:rFonts w:asciiTheme="majorHAnsi" w:eastAsiaTheme="majorEastAsia" w:hAnsiTheme="majorHAnsi" w:cstheme="majorBidi"/>
      <w:color w:val="7F0032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447"/>
    <w:rPr>
      <w:rFonts w:asciiTheme="majorHAnsi" w:eastAsiaTheme="majorEastAsia" w:hAnsiTheme="majorHAnsi" w:cstheme="majorBidi"/>
      <w:i/>
      <w:iCs/>
      <w:color w:val="7F0032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4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4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3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353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96AF6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MenoPendente">
    <w:name w:val="Unresolved Mention"/>
    <w:basedOn w:val="Fontepargpadro"/>
    <w:uiPriority w:val="99"/>
    <w:semiHidden/>
    <w:unhideWhenUsed/>
    <w:rsid w:val="000B6B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2D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660255"/>
  </w:style>
  <w:style w:type="character" w:customStyle="1" w:styleId="eop">
    <w:name w:val="eop"/>
    <w:basedOn w:val="Fontepargpadro"/>
    <w:rsid w:val="00660255"/>
  </w:style>
  <w:style w:type="paragraph" w:customStyle="1" w:styleId="paragraph">
    <w:name w:val="paragraph"/>
    <w:basedOn w:val="Normal"/>
    <w:rsid w:val="00335E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pagebreaktextspan">
    <w:name w:val="pagebreaktextspan"/>
    <w:basedOn w:val="Fontepargpadro"/>
    <w:rsid w:val="00335E37"/>
  </w:style>
  <w:style w:type="paragraph" w:styleId="Reviso">
    <w:name w:val="Revision"/>
    <w:hidden/>
    <w:uiPriority w:val="99"/>
    <w:semiHidden/>
    <w:rsid w:val="002E2157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bout:blan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FF0066"/>
      </a:accent1>
      <a:accent2>
        <a:srgbClr val="FF0066"/>
      </a:accent2>
      <a:accent3>
        <a:srgbClr val="FF0066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61CFC034C47449AEFBF5CE540AE4E0" ma:contentTypeVersion="2" ma:contentTypeDescription="Crie um novo documento." ma:contentTypeScope="" ma:versionID="daf43d5aed02d77e70f5f8f0193662d2">
  <xsd:schema xmlns:xsd="http://www.w3.org/2001/XMLSchema" xmlns:xs="http://www.w3.org/2001/XMLSchema" xmlns:p="http://schemas.microsoft.com/office/2006/metadata/properties" xmlns:ns2="3b59dbfd-fb72-457a-9cae-42156ff92084" targetNamespace="http://schemas.microsoft.com/office/2006/metadata/properties" ma:root="true" ma:fieldsID="efafdb1e7e5d5c5a84178845ae550eb5" ns2:_="">
    <xsd:import namespace="3b59dbfd-fb72-457a-9cae-42156ff92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9dbfd-fb72-457a-9cae-42156ff920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93272D-3D85-4229-AED0-83FAE6FCD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6CC03C-B68E-4DFE-BB6F-0F1711DB5F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88E364-97E6-4749-B32A-FACD4473F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9dbfd-fb72-457a-9cae-42156ff92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8BF6BF-8518-4156-B3E1-D91288DF1B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1841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Sanchez</dc:creator>
  <cp:keywords/>
  <dc:description/>
  <cp:lastModifiedBy>Renato Jardim Parducci</cp:lastModifiedBy>
  <cp:revision>11</cp:revision>
  <cp:lastPrinted>2020-06-07T22:34:00Z</cp:lastPrinted>
  <dcterms:created xsi:type="dcterms:W3CDTF">2021-08-17T00:13:00Z</dcterms:created>
  <dcterms:modified xsi:type="dcterms:W3CDTF">2021-08-17T02:18:00Z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0x010100D661CFC034C47449AEFBF5CE540AE4E0</vt:lpwstr>
  </property>
</Properties>
</file>